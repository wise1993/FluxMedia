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EA8A3" w14:textId="1A05D61D" w:rsidR="00467A23" w:rsidRDefault="005D413E" w:rsidP="005D413E">
      <w:r w:rsidRPr="009860BA">
        <w:rPr>
          <w:color w:val="FF0000"/>
        </w:rPr>
        <w:t>1</w:t>
      </w:r>
      <w:r>
        <w:tab/>
        <w:t>Franchise Leadership Center (Home)</w:t>
      </w:r>
      <w:r>
        <w:tab/>
      </w:r>
      <w:r w:rsidR="00657D6E">
        <w:t>Where the Franchise world connects</w:t>
      </w:r>
    </w:p>
    <w:p w14:paraId="5A60E589" w14:textId="6CF3C4EA" w:rsidR="00E939C3" w:rsidRDefault="00E939C3" w:rsidP="005D413E">
      <w:r>
        <w:rPr>
          <w:noProof/>
        </w:rPr>
        <mc:AlternateContent>
          <mc:Choice Requires="wps">
            <w:drawing>
              <wp:anchor distT="45720" distB="45720" distL="114300" distR="114300" simplePos="0" relativeHeight="251731968" behindDoc="0" locked="0" layoutInCell="1" allowOverlap="1" wp14:anchorId="05FF4FB3" wp14:editId="3D5750E7">
                <wp:simplePos x="0" y="0"/>
                <wp:positionH relativeFrom="column">
                  <wp:posOffset>392430</wp:posOffset>
                </wp:positionH>
                <wp:positionV relativeFrom="paragraph">
                  <wp:posOffset>224155</wp:posOffset>
                </wp:positionV>
                <wp:extent cx="5694045" cy="2409190"/>
                <wp:effectExtent l="0" t="0" r="20955" b="1016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2409190"/>
                        </a:xfrm>
                        <a:prstGeom prst="rect">
                          <a:avLst/>
                        </a:prstGeom>
                        <a:solidFill>
                          <a:srgbClr val="FFFFFF"/>
                        </a:solidFill>
                        <a:ln w="9525">
                          <a:solidFill>
                            <a:srgbClr val="000000"/>
                          </a:solidFill>
                          <a:miter lim="800000"/>
                          <a:headEnd/>
                          <a:tailEnd/>
                        </a:ln>
                      </wps:spPr>
                      <wps:txbx>
                        <w:txbxContent>
                          <w:p w14:paraId="07F16396" w14:textId="4AA77B7C" w:rsidR="001209A8" w:rsidRPr="00E939C3" w:rsidRDefault="001209A8" w:rsidP="00E939C3">
                            <w:pPr>
                              <w:jc w:val="center"/>
                              <w:rPr>
                                <w:color w:val="2F5496" w:themeColor="accent1" w:themeShade="BF"/>
                              </w:rPr>
                            </w:pPr>
                            <w:bookmarkStart w:id="0" w:name="_Hlk37778927"/>
                            <w:bookmarkEnd w:id="0"/>
                            <w:r w:rsidRPr="00E939C3">
                              <w:rPr>
                                <w:color w:val="2F5496" w:themeColor="accent1" w:themeShade="BF"/>
                                <w:u w:val="single"/>
                              </w:rPr>
                              <w:t>Click here</w:t>
                            </w:r>
                            <w:r w:rsidRPr="00E939C3">
                              <w:rPr>
                                <w:color w:val="2F5496" w:themeColor="accent1" w:themeShade="BF"/>
                              </w:rPr>
                              <w:t xml:space="preserve"> to see how FLC is supporting Franchisees during this challenging time of Covid-19.</w:t>
                            </w:r>
                          </w:p>
                          <w:p w14:paraId="25AB7170" w14:textId="68BA097D" w:rsidR="001209A8" w:rsidRPr="00E939C3" w:rsidRDefault="001209A8" w:rsidP="00E939C3">
                            <w:pPr>
                              <w:jc w:val="center"/>
                              <w:rPr>
                                <w:color w:val="FF0000"/>
                              </w:rPr>
                            </w:pPr>
                            <w:r>
                              <w:t>We know what COVID-19 is doing to franchisees and small business owners. We</w:t>
                            </w:r>
                            <w:ins w:id="1" w:author="Michelle" w:date="2020-04-12T12:15:00Z">
                              <w:r>
                                <w:t xml:space="preserve"> </w:t>
                              </w:r>
                              <w:proofErr w:type="spellStart"/>
                              <w:r>
                                <w:t>know</w:t>
                              </w:r>
                            </w:ins>
                            <w:del w:id="2" w:author="Michelle" w:date="2020-04-12T12:15:00Z">
                              <w:r w:rsidDel="00825FCD">
                                <w:delText xml:space="preserve"> know </w:delText>
                              </w:r>
                            </w:del>
                            <w:r>
                              <w:t>these</w:t>
                            </w:r>
                            <w:proofErr w:type="spellEnd"/>
                            <w:r>
                              <w:t xml:space="preserve"> are uncertain times. </w:t>
                            </w:r>
                            <w:ins w:id="3" w:author="Michelle" w:date="2020-04-12T12:18:00Z">
                              <w:r>
                                <w:t>And we</w:t>
                              </w:r>
                            </w:ins>
                            <w:del w:id="4" w:author="Michelle" w:date="2020-04-12T12:18:00Z">
                              <w:r w:rsidDel="00825FCD">
                                <w:delText>But we</w:delText>
                              </w:r>
                            </w:del>
                            <w:r>
                              <w:t xml:space="preserve"> invite you to navigate these hard times with your peers. You are not alone. </w:t>
                            </w:r>
                            <w:ins w:id="5" w:author="Michelle" w:date="2020-04-12T12:19:00Z">
                              <w:r>
                                <w:t>We are offering you the opportunity to be part of our</w:t>
                              </w:r>
                            </w:ins>
                            <w:ins w:id="6" w:author="Steve Whiteside" w:date="2020-04-14T17:29:00Z">
                              <w:r w:rsidR="006B6FD4">
                                <w:t xml:space="preserve"> FLC</w:t>
                              </w:r>
                            </w:ins>
                            <w:ins w:id="7" w:author="Michelle" w:date="2020-04-12T12:19:00Z">
                              <w:r>
                                <w:t xml:space="preserve"> </w:t>
                              </w:r>
                            </w:ins>
                            <w:ins w:id="8" w:author="Steve Whiteside" w:date="2020-04-14T17:29:00Z">
                              <w:r w:rsidR="006B6FD4">
                                <w:t>F</w:t>
                              </w:r>
                            </w:ins>
                            <w:ins w:id="9" w:author="Michelle" w:date="2020-04-12T12:20:00Z">
                              <w:del w:id="10" w:author="Steve Whiteside" w:date="2020-04-14T17:29:00Z">
                                <w:r w:rsidDel="006B6FD4">
                                  <w:delText>f</w:delText>
                                </w:r>
                              </w:del>
                              <w:r>
                                <w:t xml:space="preserve">ranchisee </w:t>
                              </w:r>
                            </w:ins>
                            <w:ins w:id="11" w:author="Steve Whiteside" w:date="2020-04-14T17:29:00Z">
                              <w:r w:rsidR="006B6FD4">
                                <w:t>F</w:t>
                              </w:r>
                            </w:ins>
                            <w:ins w:id="12" w:author="Michelle" w:date="2020-04-12T12:19:00Z">
                              <w:del w:id="13" w:author="Steve Whiteside" w:date="2020-04-14T17:29:00Z">
                                <w:r w:rsidDel="006B6FD4">
                                  <w:delText>f</w:delText>
                                </w:r>
                              </w:del>
                              <w:r>
                                <w:t>orum groups</w:t>
                              </w:r>
                            </w:ins>
                            <w:ins w:id="14" w:author="Michelle" w:date="2020-04-12T12:20:00Z">
                              <w:r>
                                <w:t xml:space="preserve">. </w:t>
                              </w:r>
                            </w:ins>
                            <w:ins w:id="15" w:author="Michelle" w:date="2020-04-12T12:21:00Z">
                              <w:r>
                                <w:t xml:space="preserve">We believe that connecting with others who share the same concerns </w:t>
                              </w:r>
                            </w:ins>
                            <w:ins w:id="16" w:author="Michelle" w:date="2020-04-12T12:22:00Z">
                              <w:r>
                                <w:t xml:space="preserve">and business challenges can make a difference. </w:t>
                              </w:r>
                            </w:ins>
                            <w:r>
                              <w:t>And we offer this from our hearts, that’s why we aren’t charging to be a part of our forum groups now, no catch, it is free, no time limits. We will do this for as long as we can</w:t>
                            </w:r>
                            <w:ins w:id="17" w:author="Steve Whiteside" w:date="2020-04-14T17:30:00Z">
                              <w:r w:rsidR="006B6FD4">
                                <w:t xml:space="preserve"> during this pandemic</w:t>
                              </w:r>
                            </w:ins>
                            <w:r>
                              <w:t>.</w:t>
                            </w:r>
                          </w:p>
                          <w:p w14:paraId="64DD2A40" w14:textId="59C7935F" w:rsidR="001209A8" w:rsidRDefault="001209A8" w:rsidP="00E939C3">
                            <w:pPr>
                              <w:jc w:val="center"/>
                              <w:rPr>
                                <w:color w:val="2F5496" w:themeColor="accent1" w:themeShade="BF"/>
                              </w:rPr>
                            </w:pPr>
                            <w:r>
                              <w:rPr>
                                <w:color w:val="2F5496" w:themeColor="accent1" w:themeShade="BF"/>
                              </w:rPr>
                              <w:t>Click here to l</w:t>
                            </w:r>
                            <w:r w:rsidRPr="00E939C3">
                              <w:rPr>
                                <w:color w:val="2F5496" w:themeColor="accent1" w:themeShade="BF"/>
                              </w:rPr>
                              <w:t xml:space="preserve">earn more about how you can be a part of our Franchisee </w:t>
                            </w:r>
                            <w:r>
                              <w:rPr>
                                <w:color w:val="2F5496" w:themeColor="accent1" w:themeShade="BF"/>
                              </w:rPr>
                              <w:t>F</w:t>
                            </w:r>
                            <w:r w:rsidRPr="00E939C3">
                              <w:rPr>
                                <w:color w:val="2F5496" w:themeColor="accent1" w:themeShade="BF"/>
                              </w:rPr>
                              <w:t>orum groups for free!</w:t>
                            </w:r>
                          </w:p>
                          <w:p w14:paraId="586D7B1A" w14:textId="7B187B3E" w:rsidR="001209A8" w:rsidRDefault="001209A8" w:rsidP="00E939C3">
                            <w:pPr>
                              <w:jc w:val="center"/>
                              <w:rPr>
                                <w:color w:val="2F5496" w:themeColor="accent1" w:themeShade="BF"/>
                              </w:rPr>
                            </w:pPr>
                          </w:p>
                          <w:p w14:paraId="753D01D1" w14:textId="407B985A" w:rsidR="001209A8" w:rsidRDefault="001209A8" w:rsidP="00E939C3">
                            <w:pPr>
                              <w:jc w:val="center"/>
                              <w:rPr>
                                <w:color w:val="2F5496" w:themeColor="accent1" w:themeShade="BF"/>
                              </w:rPr>
                            </w:pPr>
                          </w:p>
                          <w:p w14:paraId="60907E0C" w14:textId="25A639DA" w:rsidR="001209A8" w:rsidRPr="00E939C3" w:rsidRDefault="001209A8" w:rsidP="00E939C3">
                            <w:pPr>
                              <w:jc w:val="center"/>
                              <w:rPr>
                                <w:b/>
                                <w:bCs/>
                                <w:color w:val="FF0000"/>
                                <w:u w:val="single"/>
                              </w:rPr>
                            </w:pPr>
                            <w:r w:rsidRPr="00E939C3">
                              <w:rPr>
                                <w:b/>
                                <w:bCs/>
                                <w:color w:val="FF0000"/>
                                <w:u w:val="single"/>
                              </w:rPr>
                              <w:t>This is our way to help the Franchise industry</w:t>
                            </w:r>
                            <w:ins w:id="18" w:author="Michelle" w:date="2020-04-12T12:17:00Z">
                              <w:r>
                                <w:rPr>
                                  <w:b/>
                                  <w:bCs/>
                                  <w:color w:val="FF0000"/>
                                  <w:u w:val="single"/>
                                </w:rPr>
                                <w:t>…</w:t>
                              </w:r>
                            </w:ins>
                            <w:r w:rsidRPr="00E939C3">
                              <w:rPr>
                                <w:b/>
                                <w:bCs/>
                                <w:color w:val="FF0000"/>
                                <w:u w:val="single"/>
                              </w:rPr>
                              <w:t xml:space="preserve"> and most of all</w:t>
                            </w:r>
                            <w:ins w:id="19" w:author="Michelle" w:date="2020-04-12T12:17:00Z">
                              <w:r>
                                <w:rPr>
                                  <w:b/>
                                  <w:bCs/>
                                  <w:color w:val="FF0000"/>
                                  <w:u w:val="single"/>
                                </w:rPr>
                                <w:t xml:space="preserve">, </w:t>
                              </w:r>
                            </w:ins>
                            <w:r w:rsidRPr="00E939C3">
                              <w:rPr>
                                <w:b/>
                                <w:bCs/>
                                <w:color w:val="FF0000"/>
                                <w:u w:val="single"/>
                              </w:rPr>
                              <w:t xml:space="preserve"> Franchisees</w:t>
                            </w:r>
                            <w:ins w:id="20" w:author="Michelle" w:date="2020-04-12T12:17:00Z">
                              <w:r>
                                <w:rPr>
                                  <w:b/>
                                  <w:bCs/>
                                  <w:color w:val="FF0000"/>
                                  <w:u w:val="single"/>
                                </w:rPr>
                                <w:t xml:space="preserve"> (see change in this sentence. For some reason it isn’t tracking this change)</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FF4FB3" id="_x0000_t202" coordsize="21600,21600" o:spt="202" path="m,l,21600r21600,l21600,xe">
                <v:stroke joinstyle="miter"/>
                <v:path gradientshapeok="t" o:connecttype="rect"/>
              </v:shapetype>
              <v:shape id="Text Box 2" o:spid="_x0000_s1026" type="#_x0000_t202" style="position:absolute;margin-left:30.9pt;margin-top:17.65pt;width:448.35pt;height:189.7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">
                <v:textbox>
                  <w:txbxContent>
                    <w:p w14:paraId="07F16396" w14:textId="4AA77B7C" w:rsidR="001209A8" w:rsidRPr="00E939C3" w:rsidRDefault="001209A8" w:rsidP="00E939C3">
                      <w:pPr>
                        <w:jc w:val="center"/>
                        <w:rPr>
                          <w:color w:val="2F5496" w:themeColor="accent1" w:themeShade="BF"/>
                        </w:rPr>
                      </w:pPr>
                      <w:bookmarkStart w:id="21" w:name="_Hlk37778927"/>
                      <w:bookmarkEnd w:id="21"/>
                      <w:r w:rsidRPr="00E939C3">
                        <w:rPr>
                          <w:color w:val="2F5496" w:themeColor="accent1" w:themeShade="BF"/>
                          <w:u w:val="single"/>
                        </w:rPr>
                        <w:t>Click here</w:t>
                      </w:r>
                      <w:r w:rsidRPr="00E939C3">
                        <w:rPr>
                          <w:color w:val="2F5496" w:themeColor="accent1" w:themeShade="BF"/>
                        </w:rPr>
                        <w:t xml:space="preserve"> to see how FLC is supporting Franchisees during this challenging time of Covid-19.</w:t>
                      </w:r>
                    </w:p>
                    <w:p w14:paraId="25AB7170" w14:textId="68BA097D" w:rsidR="001209A8" w:rsidRPr="00E939C3" w:rsidRDefault="001209A8" w:rsidP="00E939C3">
                      <w:pPr>
                        <w:jc w:val="center"/>
                        <w:rPr>
                          <w:color w:val="FF0000"/>
                        </w:rPr>
                      </w:pPr>
                      <w:r>
                        <w:t>We know what COVID-19 is doing to franchisees and small business owners. We</w:t>
                      </w:r>
                      <w:ins w:id="22" w:author="Michelle" w:date="2020-04-12T12:15:00Z">
                        <w:r>
                          <w:t xml:space="preserve"> </w:t>
                        </w:r>
                        <w:proofErr w:type="spellStart"/>
                        <w:r>
                          <w:t>know</w:t>
                        </w:r>
                      </w:ins>
                      <w:del w:id="23" w:author="Michelle" w:date="2020-04-12T12:15:00Z">
                        <w:r w:rsidDel="00825FCD">
                          <w:delText xml:space="preserve"> know </w:delText>
                        </w:r>
                      </w:del>
                      <w:r>
                        <w:t>these</w:t>
                      </w:r>
                      <w:proofErr w:type="spellEnd"/>
                      <w:r>
                        <w:t xml:space="preserve"> are uncertain times. </w:t>
                      </w:r>
                      <w:ins w:id="24" w:author="Michelle" w:date="2020-04-12T12:18:00Z">
                        <w:r>
                          <w:t>And we</w:t>
                        </w:r>
                      </w:ins>
                      <w:del w:id="25" w:author="Michelle" w:date="2020-04-12T12:18:00Z">
                        <w:r w:rsidDel="00825FCD">
                          <w:delText>But we</w:delText>
                        </w:r>
                      </w:del>
                      <w:r>
                        <w:t xml:space="preserve"> invite you to navigate these hard times with your peers. You are not alone. </w:t>
                      </w:r>
                      <w:ins w:id="26" w:author="Michelle" w:date="2020-04-12T12:19:00Z">
                        <w:r>
                          <w:t>We are offering you the opportunity to be part of our</w:t>
                        </w:r>
                      </w:ins>
                      <w:ins w:id="27" w:author="Steve Whiteside" w:date="2020-04-14T17:29:00Z">
                        <w:r w:rsidR="006B6FD4">
                          <w:t xml:space="preserve"> FLC</w:t>
                        </w:r>
                      </w:ins>
                      <w:ins w:id="28" w:author="Michelle" w:date="2020-04-12T12:19:00Z">
                        <w:r>
                          <w:t xml:space="preserve"> </w:t>
                        </w:r>
                      </w:ins>
                      <w:ins w:id="29" w:author="Steve Whiteside" w:date="2020-04-14T17:29:00Z">
                        <w:r w:rsidR="006B6FD4">
                          <w:t>F</w:t>
                        </w:r>
                      </w:ins>
                      <w:ins w:id="30" w:author="Michelle" w:date="2020-04-12T12:20:00Z">
                        <w:del w:id="31" w:author="Steve Whiteside" w:date="2020-04-14T17:29:00Z">
                          <w:r w:rsidDel="006B6FD4">
                            <w:delText>f</w:delText>
                          </w:r>
                        </w:del>
                        <w:r>
                          <w:t xml:space="preserve">ranchisee </w:t>
                        </w:r>
                      </w:ins>
                      <w:ins w:id="32" w:author="Steve Whiteside" w:date="2020-04-14T17:29:00Z">
                        <w:r w:rsidR="006B6FD4">
                          <w:t>F</w:t>
                        </w:r>
                      </w:ins>
                      <w:ins w:id="33" w:author="Michelle" w:date="2020-04-12T12:19:00Z">
                        <w:del w:id="34" w:author="Steve Whiteside" w:date="2020-04-14T17:29:00Z">
                          <w:r w:rsidDel="006B6FD4">
                            <w:delText>f</w:delText>
                          </w:r>
                        </w:del>
                        <w:r>
                          <w:t>orum groups</w:t>
                        </w:r>
                      </w:ins>
                      <w:ins w:id="35" w:author="Michelle" w:date="2020-04-12T12:20:00Z">
                        <w:r>
                          <w:t xml:space="preserve">. </w:t>
                        </w:r>
                      </w:ins>
                      <w:ins w:id="36" w:author="Michelle" w:date="2020-04-12T12:21:00Z">
                        <w:r>
                          <w:t xml:space="preserve">We believe that connecting with others who share the same concerns </w:t>
                        </w:r>
                      </w:ins>
                      <w:ins w:id="37" w:author="Michelle" w:date="2020-04-12T12:22:00Z">
                        <w:r>
                          <w:t xml:space="preserve">and business challenges can make a difference. </w:t>
                        </w:r>
                      </w:ins>
                      <w:r>
                        <w:t>And we offer this from our hearts, that’s why we aren’t charging to be a part of our forum groups now, no catch, it is free, no time limits. We will do this for as long as we can</w:t>
                      </w:r>
                      <w:ins w:id="38" w:author="Steve Whiteside" w:date="2020-04-14T17:30:00Z">
                        <w:r w:rsidR="006B6FD4">
                          <w:t xml:space="preserve"> during this pandemic</w:t>
                        </w:r>
                      </w:ins>
                      <w:r>
                        <w:t>.</w:t>
                      </w:r>
                    </w:p>
                    <w:p w14:paraId="64DD2A40" w14:textId="59C7935F" w:rsidR="001209A8" w:rsidRDefault="001209A8" w:rsidP="00E939C3">
                      <w:pPr>
                        <w:jc w:val="center"/>
                        <w:rPr>
                          <w:color w:val="2F5496" w:themeColor="accent1" w:themeShade="BF"/>
                        </w:rPr>
                      </w:pPr>
                      <w:r>
                        <w:rPr>
                          <w:color w:val="2F5496" w:themeColor="accent1" w:themeShade="BF"/>
                        </w:rPr>
                        <w:t>Click here to l</w:t>
                      </w:r>
                      <w:r w:rsidRPr="00E939C3">
                        <w:rPr>
                          <w:color w:val="2F5496" w:themeColor="accent1" w:themeShade="BF"/>
                        </w:rPr>
                        <w:t xml:space="preserve">earn more about how you can be a part of our Franchisee </w:t>
                      </w:r>
                      <w:r>
                        <w:rPr>
                          <w:color w:val="2F5496" w:themeColor="accent1" w:themeShade="BF"/>
                        </w:rPr>
                        <w:t>F</w:t>
                      </w:r>
                      <w:r w:rsidRPr="00E939C3">
                        <w:rPr>
                          <w:color w:val="2F5496" w:themeColor="accent1" w:themeShade="BF"/>
                        </w:rPr>
                        <w:t>orum groups for free!</w:t>
                      </w:r>
                    </w:p>
                    <w:p w14:paraId="586D7B1A" w14:textId="7B187B3E" w:rsidR="001209A8" w:rsidRDefault="001209A8" w:rsidP="00E939C3">
                      <w:pPr>
                        <w:jc w:val="center"/>
                        <w:rPr>
                          <w:color w:val="2F5496" w:themeColor="accent1" w:themeShade="BF"/>
                        </w:rPr>
                      </w:pPr>
                    </w:p>
                    <w:p w14:paraId="753D01D1" w14:textId="407B985A" w:rsidR="001209A8" w:rsidRDefault="001209A8" w:rsidP="00E939C3">
                      <w:pPr>
                        <w:jc w:val="center"/>
                        <w:rPr>
                          <w:color w:val="2F5496" w:themeColor="accent1" w:themeShade="BF"/>
                        </w:rPr>
                      </w:pPr>
                    </w:p>
                    <w:p w14:paraId="60907E0C" w14:textId="25A639DA" w:rsidR="001209A8" w:rsidRPr="00E939C3" w:rsidRDefault="001209A8" w:rsidP="00E939C3">
                      <w:pPr>
                        <w:jc w:val="center"/>
                        <w:rPr>
                          <w:b/>
                          <w:bCs/>
                          <w:color w:val="FF0000"/>
                          <w:u w:val="single"/>
                        </w:rPr>
                      </w:pPr>
                      <w:r w:rsidRPr="00E939C3">
                        <w:rPr>
                          <w:b/>
                          <w:bCs/>
                          <w:color w:val="FF0000"/>
                          <w:u w:val="single"/>
                        </w:rPr>
                        <w:t>This is our way to help the Franchise industry</w:t>
                      </w:r>
                      <w:ins w:id="39" w:author="Michelle" w:date="2020-04-12T12:17:00Z">
                        <w:r>
                          <w:rPr>
                            <w:b/>
                            <w:bCs/>
                            <w:color w:val="FF0000"/>
                            <w:u w:val="single"/>
                          </w:rPr>
                          <w:t>…</w:t>
                        </w:r>
                      </w:ins>
                      <w:r w:rsidRPr="00E939C3">
                        <w:rPr>
                          <w:b/>
                          <w:bCs/>
                          <w:color w:val="FF0000"/>
                          <w:u w:val="single"/>
                        </w:rPr>
                        <w:t xml:space="preserve"> and most of all</w:t>
                      </w:r>
                      <w:ins w:id="40" w:author="Michelle" w:date="2020-04-12T12:17:00Z">
                        <w:r>
                          <w:rPr>
                            <w:b/>
                            <w:bCs/>
                            <w:color w:val="FF0000"/>
                            <w:u w:val="single"/>
                          </w:rPr>
                          <w:t xml:space="preserve">, </w:t>
                        </w:r>
                      </w:ins>
                      <w:r w:rsidRPr="00E939C3">
                        <w:rPr>
                          <w:b/>
                          <w:bCs/>
                          <w:color w:val="FF0000"/>
                          <w:u w:val="single"/>
                        </w:rPr>
                        <w:t xml:space="preserve"> Franchisees</w:t>
                      </w:r>
                      <w:ins w:id="41" w:author="Michelle" w:date="2020-04-12T12:17:00Z">
                        <w:r>
                          <w:rPr>
                            <w:b/>
                            <w:bCs/>
                            <w:color w:val="FF0000"/>
                            <w:u w:val="single"/>
                          </w:rPr>
                          <w:t xml:space="preserve"> (see change in this sentence. For some reason it isn’t tracking this change)</w:t>
                        </w:r>
                      </w:ins>
                    </w:p>
                  </w:txbxContent>
                </v:textbox>
                <w10:wrap type="square"/>
              </v:shape>
            </w:pict>
          </mc:Fallback>
        </mc:AlternateContent>
      </w:r>
    </w:p>
    <w:p w14:paraId="468FA82B" w14:textId="01A529D0" w:rsidR="00E939C3" w:rsidRDefault="00E939C3" w:rsidP="009860BA">
      <w:pPr>
        <w:jc w:val="center"/>
      </w:pPr>
    </w:p>
    <w:p w14:paraId="1D68D848" w14:textId="52E27841" w:rsidR="00E939C3" w:rsidRDefault="00E939C3" w:rsidP="009860BA">
      <w:pPr>
        <w:jc w:val="center"/>
      </w:pPr>
    </w:p>
    <w:p w14:paraId="17D104D6" w14:textId="7998EE9C" w:rsidR="00E939C3" w:rsidRDefault="00E939C3" w:rsidP="009860BA">
      <w:pPr>
        <w:jc w:val="center"/>
      </w:pPr>
    </w:p>
    <w:p w14:paraId="1D81B836" w14:textId="1679438F" w:rsidR="00E939C3" w:rsidRDefault="00E939C3" w:rsidP="009860BA">
      <w:pPr>
        <w:jc w:val="center"/>
      </w:pPr>
    </w:p>
    <w:p w14:paraId="3F212503" w14:textId="5BD40526" w:rsidR="00E939C3" w:rsidRDefault="00E939C3" w:rsidP="009860BA">
      <w:pPr>
        <w:jc w:val="center"/>
      </w:pPr>
    </w:p>
    <w:p w14:paraId="0C9E6565" w14:textId="1B4B0B91" w:rsidR="00E939C3" w:rsidRDefault="00E939C3" w:rsidP="009860BA">
      <w:pPr>
        <w:jc w:val="center"/>
      </w:pPr>
    </w:p>
    <w:p w14:paraId="4B0D40D8" w14:textId="6FD660C3" w:rsidR="00E939C3" w:rsidRDefault="006B6FD4" w:rsidP="009860BA">
      <w:pPr>
        <w:jc w:val="center"/>
      </w:pPr>
      <w:r>
        <w:rPr>
          <w:noProof/>
        </w:rPr>
        <mc:AlternateContent>
          <mc:Choice Requires="wps">
            <w:drawing>
              <wp:anchor distT="45720" distB="45720" distL="114300" distR="114300" simplePos="0" relativeHeight="251660800" behindDoc="1" locked="0" layoutInCell="1" allowOverlap="1" wp14:anchorId="40F09A97" wp14:editId="3DB2C71F">
                <wp:simplePos x="0" y="0"/>
                <wp:positionH relativeFrom="column">
                  <wp:posOffset>2832100</wp:posOffset>
                </wp:positionH>
                <wp:positionV relativeFrom="paragraph">
                  <wp:posOffset>153670</wp:posOffset>
                </wp:positionV>
                <wp:extent cx="1275080" cy="415925"/>
                <wp:effectExtent l="0" t="0" r="20320" b="22225"/>
                <wp:wrapTight wrapText="bothSides">
                  <wp:wrapPolygon edited="0">
                    <wp:start x="0" y="0"/>
                    <wp:lineTo x="0" y="21765"/>
                    <wp:lineTo x="21622" y="21765"/>
                    <wp:lineTo x="21622" y="0"/>
                    <wp:lineTo x="0" y="0"/>
                  </wp:wrapPolygon>
                </wp:wrapTight>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415925"/>
                        </a:xfrm>
                        <a:prstGeom prst="rect">
                          <a:avLst/>
                        </a:prstGeom>
                        <a:solidFill>
                          <a:srgbClr val="FFFFFF"/>
                        </a:solidFill>
                        <a:ln w="9525">
                          <a:solidFill>
                            <a:srgbClr val="000000"/>
                          </a:solidFill>
                          <a:miter lim="800000"/>
                          <a:headEnd/>
                          <a:tailEnd/>
                        </a:ln>
                      </wps:spPr>
                      <wps:txbx>
                        <w:txbxContent>
                          <w:p w14:paraId="50807C26" w14:textId="63C24219" w:rsidR="001209A8" w:rsidRPr="00E939C3" w:rsidRDefault="001209A8" w:rsidP="00E939C3">
                            <w:pPr>
                              <w:jc w:val="center"/>
                              <w:rPr>
                                <w:color w:val="FF0000"/>
                                <w:sz w:val="18"/>
                                <w:szCs w:val="18"/>
                              </w:rPr>
                            </w:pPr>
                            <w:r w:rsidRPr="00E939C3">
                              <w:rPr>
                                <w:color w:val="FF0000"/>
                                <w:sz w:val="18"/>
                                <w:szCs w:val="18"/>
                              </w:rPr>
                              <w:t>Click here for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09A97" id="_x0000_s1027" type="#_x0000_t202" style="position:absolute;left:0;text-align:left;margin-left:223pt;margin-top:12.1pt;width:100.4pt;height:32.7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">
                <v:textbox>
                  <w:txbxContent>
                    <w:p w14:paraId="50807C26" w14:textId="63C24219" w:rsidR="001209A8" w:rsidRPr="00E939C3" w:rsidRDefault="001209A8" w:rsidP="00E939C3">
                      <w:pPr>
                        <w:jc w:val="center"/>
                        <w:rPr>
                          <w:color w:val="FF0000"/>
                          <w:sz w:val="18"/>
                          <w:szCs w:val="18"/>
                        </w:rPr>
                      </w:pPr>
                      <w:r w:rsidRPr="00E939C3">
                        <w:rPr>
                          <w:color w:val="FF0000"/>
                          <w:sz w:val="18"/>
                          <w:szCs w:val="18"/>
                        </w:rPr>
                        <w:t>Click here for information</w:t>
                      </w:r>
                    </w:p>
                  </w:txbxContent>
                </v:textbox>
                <w10:wrap type="tight"/>
              </v:shape>
            </w:pict>
          </mc:Fallback>
        </mc:AlternateContent>
      </w:r>
    </w:p>
    <w:p w14:paraId="59EB3FD0" w14:textId="4EBC17B8" w:rsidR="00E939C3" w:rsidRDefault="00E939C3" w:rsidP="009860BA">
      <w:pPr>
        <w:jc w:val="center"/>
      </w:pPr>
    </w:p>
    <w:p w14:paraId="4D570ED6" w14:textId="77777777" w:rsidR="00E939C3" w:rsidRDefault="00E939C3" w:rsidP="009860BA">
      <w:pPr>
        <w:jc w:val="center"/>
      </w:pPr>
    </w:p>
    <w:p w14:paraId="1711D6C7" w14:textId="77777777" w:rsidR="00E939C3" w:rsidRDefault="00E939C3" w:rsidP="009860BA">
      <w:pPr>
        <w:jc w:val="center"/>
      </w:pPr>
    </w:p>
    <w:p w14:paraId="3B56CE5E" w14:textId="77777777" w:rsidR="00E939C3" w:rsidRDefault="00E939C3" w:rsidP="009860BA">
      <w:pPr>
        <w:jc w:val="center"/>
      </w:pPr>
    </w:p>
    <w:p w14:paraId="45A68F62" w14:textId="5E0272EB" w:rsidR="003C267F" w:rsidRDefault="003C267F" w:rsidP="009860BA">
      <w:pPr>
        <w:jc w:val="center"/>
      </w:pPr>
      <w:r w:rsidRPr="006B6FD4">
        <w:rPr>
          <w:b/>
          <w:bCs/>
        </w:rPr>
        <w:t>Stronger Together</w:t>
      </w:r>
      <w:r w:rsidR="006B6FD4">
        <w:t xml:space="preserve">    This will be one of our branding things.</w:t>
      </w:r>
    </w:p>
    <w:p w14:paraId="0343E06D" w14:textId="440ADEE5" w:rsidR="00AC410B" w:rsidDel="006B6FD4" w:rsidRDefault="00AC410B" w:rsidP="006B6FD4">
      <w:pPr>
        <w:rPr>
          <w:del w:id="42" w:author="Steve Whiteside" w:date="2020-04-14T17:30:00Z"/>
        </w:rPr>
        <w:pPrChange w:id="43" w:author="Steve Whiteside" w:date="2020-04-14T17:30:00Z">
          <w:pPr>
            <w:jc w:val="center"/>
          </w:pPr>
        </w:pPrChange>
      </w:pPr>
    </w:p>
    <w:p w14:paraId="0F609DCE" w14:textId="7015D2E7" w:rsidR="00AC410B" w:rsidDel="006B6FD4" w:rsidRDefault="00AC410B" w:rsidP="009860BA">
      <w:pPr>
        <w:jc w:val="center"/>
        <w:rPr>
          <w:del w:id="44" w:author="Steve Whiteside" w:date="2020-04-14T17:30:00Z"/>
        </w:rPr>
      </w:pPr>
    </w:p>
    <w:p w14:paraId="7DB022F6" w14:textId="6A09FBD6" w:rsidR="00AC410B" w:rsidRDefault="00AC410B" w:rsidP="009860BA">
      <w:pPr>
        <w:jc w:val="center"/>
      </w:pPr>
    </w:p>
    <w:p w14:paraId="78059E22" w14:textId="5E61C644" w:rsidR="00AC410B" w:rsidRDefault="00AC410B" w:rsidP="009860BA">
      <w:pPr>
        <w:jc w:val="center"/>
      </w:pPr>
    </w:p>
    <w:p w14:paraId="5E0C437F" w14:textId="0B2969BC" w:rsidR="005D413E" w:rsidRDefault="005D413E" w:rsidP="005D413E">
      <w:pPr>
        <w:ind w:left="1440"/>
      </w:pPr>
      <w:r>
        <w:t>For Franchisees</w:t>
      </w:r>
    </w:p>
    <w:p w14:paraId="60C6F83F" w14:textId="77777777" w:rsidR="00D24F6B" w:rsidRDefault="00D24F6B" w:rsidP="005D413E">
      <w:pPr>
        <w:ind w:left="1440"/>
      </w:pPr>
    </w:p>
    <w:p w14:paraId="60505C87" w14:textId="19358E4A" w:rsidR="005D413E" w:rsidRDefault="005D413E" w:rsidP="005D413E">
      <w:pPr>
        <w:ind w:left="1440"/>
      </w:pPr>
      <w:r>
        <w:t xml:space="preserve">Franchise Leadership Center is here to help Franchisees get the most out of their business. Our most popular and in-demand service is our FLC </w:t>
      </w:r>
      <w:r w:rsidR="008204A6">
        <w:t>p</w:t>
      </w:r>
      <w:r>
        <w:t xml:space="preserve">eer to peer Franchisee Forum Groups. This is </w:t>
      </w:r>
      <w:ins w:id="45" w:author="Michelle" w:date="2020-04-12T12:25:00Z">
        <w:r w:rsidR="0055356B">
          <w:t xml:space="preserve">a </w:t>
        </w:r>
      </w:ins>
      <w:ins w:id="46" w:author="Michelle" w:date="2020-04-12T12:26:00Z">
        <w:r w:rsidR="0055356B">
          <w:t xml:space="preserve">community </w:t>
        </w:r>
      </w:ins>
      <w:r>
        <w:t>where you spend quality time with</w:t>
      </w:r>
      <w:r w:rsidR="008204A6">
        <w:t xml:space="preserve"> your</w:t>
      </w:r>
      <w:r>
        <w:t xml:space="preserve"> peers </w:t>
      </w:r>
      <w:ins w:id="47" w:author="Michelle" w:date="2020-04-12T12:23:00Z">
        <w:r w:rsidR="00825FCD">
          <w:rPr>
            <w:strike/>
          </w:rPr>
          <w:t>of</w:t>
        </w:r>
      </w:ins>
      <w:del w:id="48" w:author="Michelle" w:date="2020-04-12T12:23:00Z">
        <w:r w:rsidRPr="008204A6" w:rsidDel="00825FCD">
          <w:rPr>
            <w:strike/>
          </w:rPr>
          <w:delText>of</w:delText>
        </w:r>
      </w:del>
      <w:r w:rsidRPr="008204A6">
        <w:rPr>
          <w:strike/>
        </w:rPr>
        <w:t xml:space="preserve"> </w:t>
      </w:r>
      <w:ins w:id="49" w:author="Michelle" w:date="2020-04-12T12:23:00Z">
        <w:r w:rsidR="00825FCD">
          <w:rPr>
            <w:strike/>
          </w:rPr>
          <w:t>yours</w:t>
        </w:r>
      </w:ins>
      <w:del w:id="50" w:author="Michelle" w:date="2020-04-12T12:23:00Z">
        <w:r w:rsidRPr="008204A6" w:rsidDel="00825FCD">
          <w:rPr>
            <w:strike/>
          </w:rPr>
          <w:delText>yours</w:delText>
        </w:r>
      </w:del>
      <w:r>
        <w:t xml:space="preserve"> in non</w:t>
      </w:r>
      <w:r w:rsidR="008204A6">
        <w:t>-</w:t>
      </w:r>
      <w:del w:id="51" w:author="Michelle" w:date="2020-04-12T12:26:00Z">
        <w:r w:rsidDel="0055356B">
          <w:delText xml:space="preserve"> </w:delText>
        </w:r>
      </w:del>
      <w:r>
        <w:t>competing franchises</w:t>
      </w:r>
      <w:ins w:id="52" w:author="Michelle" w:date="2020-04-12T12:27:00Z">
        <w:r w:rsidR="0055356B">
          <w:t>,</w:t>
        </w:r>
      </w:ins>
      <w:del w:id="53" w:author="Michelle" w:date="2020-04-12T12:27:00Z">
        <w:r w:rsidDel="0055356B">
          <w:delText xml:space="preserve"> to</w:delText>
        </w:r>
      </w:del>
      <w:r>
        <w:t xml:space="preserve"> gain</w:t>
      </w:r>
      <w:ins w:id="54" w:author="Michelle" w:date="2020-04-12T12:27:00Z">
        <w:r w:rsidR="0055356B">
          <w:t>ing</w:t>
        </w:r>
      </w:ins>
      <w:r>
        <w:t xml:space="preserve"> knowledge</w:t>
      </w:r>
      <w:del w:id="55" w:author="Michelle" w:date="2020-04-12T12:23:00Z">
        <w:r w:rsidDel="00825FCD">
          <w:delText>,</w:delText>
        </w:r>
      </w:del>
      <w:r>
        <w:t xml:space="preserve"> </w:t>
      </w:r>
      <w:ins w:id="56" w:author="Michelle" w:date="2020-04-12T12:23:00Z">
        <w:r w:rsidR="00825FCD">
          <w:rPr>
            <w:strike/>
          </w:rPr>
          <w:t xml:space="preserve">help </w:t>
        </w:r>
      </w:ins>
      <w:del w:id="57" w:author="Michelle" w:date="2020-04-12T12:23:00Z">
        <w:r w:rsidRPr="008204A6" w:rsidDel="00825FCD">
          <w:rPr>
            <w:strike/>
          </w:rPr>
          <w:delText xml:space="preserve">help, </w:delText>
        </w:r>
      </w:del>
      <w:r>
        <w:t xml:space="preserve">and business insights. Franchise Leadership Center is the only organization that specializes in Peer to Peer Forum Groups with Franchisees. </w:t>
      </w:r>
      <w:ins w:id="58" w:author="Michelle" w:date="2020-04-12T12:24:00Z">
        <w:r w:rsidR="00825FCD">
          <w:t>Together with</w:t>
        </w:r>
      </w:ins>
      <w:ins w:id="59" w:author="Michelle" w:date="2020-04-12T14:53:00Z">
        <w:r w:rsidR="00C91362">
          <w:t xml:space="preserve"> diverse franchise industries,</w:t>
        </w:r>
      </w:ins>
      <w:ins w:id="60" w:author="Michelle" w:date="2020-04-12T12:24:00Z">
        <w:r w:rsidR="00825FCD">
          <w:t xml:space="preserve"> </w:t>
        </w:r>
      </w:ins>
      <w:ins w:id="61" w:author="Michelle" w:date="2020-04-12T14:53:00Z">
        <w:r w:rsidR="00C91362">
          <w:t xml:space="preserve">business </w:t>
        </w:r>
      </w:ins>
      <w:ins w:id="62" w:author="Michelle" w:date="2020-04-12T12:24:00Z">
        <w:r w:rsidR="00825FCD">
          <w:t>speakers and influencers</w:t>
        </w:r>
      </w:ins>
      <w:ins w:id="63" w:author="Michelle" w:date="2020-04-12T14:53:00Z">
        <w:r w:rsidR="00C91362">
          <w:t xml:space="preserve">, </w:t>
        </w:r>
      </w:ins>
      <w:ins w:id="64" w:author="Michelle" w:date="2020-04-12T12:27:00Z">
        <w:r w:rsidR="0055356B">
          <w:t>we offer</w:t>
        </w:r>
      </w:ins>
      <w:ins w:id="65" w:author="Michelle" w:date="2020-04-12T12:28:00Z">
        <w:r w:rsidR="0055356B">
          <w:t xml:space="preserve"> online and in person forums, </w:t>
        </w:r>
      </w:ins>
      <w:ins w:id="66" w:author="Michelle" w:date="2020-04-12T12:27:00Z">
        <w:r w:rsidR="0055356B">
          <w:t xml:space="preserve"> one-on-one coaching, workshops and learning tools </w:t>
        </w:r>
      </w:ins>
      <w:ins w:id="67" w:author="Michelle" w:date="2020-04-12T12:28:00Z">
        <w:r w:rsidR="0055356B">
          <w:t xml:space="preserve"> to help you grown your business. </w:t>
        </w:r>
      </w:ins>
      <w:del w:id="68" w:author="Michelle" w:date="2020-04-12T12:28:00Z">
        <w:r w:rsidDel="0055356B">
          <w:delText>We put this together with one on one coaching and tools from speakers and influencers in the business and franchises industries.</w:delText>
        </w:r>
      </w:del>
    </w:p>
    <w:p w14:paraId="7CCC66A3" w14:textId="3A7D70D5" w:rsidR="005D413E" w:rsidRDefault="005D413E" w:rsidP="005D413E">
      <w:pPr>
        <w:ind w:left="1440"/>
      </w:pPr>
      <w:r>
        <w:t xml:space="preserve">Your ability to make changes fast and </w:t>
      </w:r>
      <w:del w:id="69" w:author="Michelle" w:date="2020-04-12T12:29:00Z">
        <w:r w:rsidDel="0055356B">
          <w:delText xml:space="preserve">react </w:delText>
        </w:r>
      </w:del>
      <w:ins w:id="70" w:author="Michelle" w:date="2020-04-12T12:29:00Z">
        <w:r w:rsidR="0055356B">
          <w:t xml:space="preserve">respond </w:t>
        </w:r>
      </w:ins>
      <w:r>
        <w:t xml:space="preserve">to the changing business market will </w:t>
      </w:r>
      <w:ins w:id="71" w:author="Michelle" w:date="2020-04-12T12:29:00Z">
        <w:r w:rsidR="0055356B">
          <w:t xml:space="preserve">accelerate </w:t>
        </w:r>
      </w:ins>
      <w:del w:id="72" w:author="Michelle" w:date="2020-04-12T12:29:00Z">
        <w:r w:rsidDel="0055356B">
          <w:delText xml:space="preserve">become more quickly </w:delText>
        </w:r>
      </w:del>
      <w:r>
        <w:t>when you are a part of the FLC Forum Group. You</w:t>
      </w:r>
      <w:ins w:id="73" w:author="Michelle" w:date="2020-04-12T12:30:00Z">
        <w:r w:rsidR="0055356B">
          <w:t xml:space="preserve"> </w:t>
        </w:r>
        <w:r w:rsidR="0055356B">
          <w:lastRenderedPageBreak/>
          <w:t>will increase your</w:t>
        </w:r>
      </w:ins>
      <w:del w:id="74" w:author="Michelle" w:date="2020-04-12T12:30:00Z">
        <w:r w:rsidDel="0055356B">
          <w:delText>r</w:delText>
        </w:r>
      </w:del>
      <w:r>
        <w:t xml:space="preserve"> </w:t>
      </w:r>
      <w:ins w:id="75" w:author="Michelle" w:date="2020-04-12T12:29:00Z">
        <w:r w:rsidR="0055356B">
          <w:t xml:space="preserve">capacity </w:t>
        </w:r>
      </w:ins>
      <w:del w:id="76" w:author="Michelle" w:date="2020-04-12T12:29:00Z">
        <w:r w:rsidDel="0055356B">
          <w:delText xml:space="preserve">ability </w:delText>
        </w:r>
      </w:del>
      <w:r>
        <w:t>to lead your organization</w:t>
      </w:r>
      <w:del w:id="77" w:author="Michelle" w:date="2020-04-12T12:30:00Z">
        <w:r w:rsidDel="0055356B">
          <w:delText xml:space="preserve"> will become stronger,</w:delText>
        </w:r>
      </w:del>
      <w:r>
        <w:t xml:space="preserve"> and your business will grow</w:t>
      </w:r>
      <w:ins w:id="78" w:author="Michelle" w:date="2020-04-12T12:30:00Z">
        <w:r w:rsidR="0055356B">
          <w:t xml:space="preserve"> exponentially</w:t>
        </w:r>
      </w:ins>
      <w:r>
        <w:t>.</w:t>
      </w:r>
    </w:p>
    <w:p w14:paraId="2927DC3C" w14:textId="478066E9" w:rsidR="009860BA" w:rsidRPr="009860BA" w:rsidRDefault="008B6762" w:rsidP="009860BA">
      <w:pPr>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9860BA" w:rsidRPr="009860B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Because We Are Stronger </w:t>
      </w:r>
      <w:commentRangeStart w:id="79"/>
      <w:commentRangeStart w:id="80"/>
      <w:r w:rsidR="009860BA" w:rsidRPr="009860B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Together</w:t>
      </w:r>
      <w:commentRangeEnd w:id="79"/>
      <w:r w:rsidR="0055356B">
        <w:rPr>
          <w:rStyle w:val="CommentReference"/>
        </w:rPr>
        <w:commentReference w:id="79"/>
      </w:r>
      <w:commentRangeEnd w:id="80"/>
      <w:r w:rsidR="0055356B">
        <w:rPr>
          <w:rStyle w:val="CommentReference"/>
        </w:rPr>
        <w:commentReference w:id="80"/>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2ECDADAE" w14:textId="445C6F55" w:rsidR="005D413E" w:rsidRDefault="005D413E" w:rsidP="009860BA">
      <w:pPr>
        <w:jc w:val="center"/>
      </w:pPr>
      <w:r>
        <w:rPr>
          <w:noProof/>
        </w:rPr>
        <mc:AlternateContent>
          <mc:Choice Requires="wps">
            <w:drawing>
              <wp:anchor distT="45720" distB="45720" distL="114300" distR="114300" simplePos="0" relativeHeight="251659264" behindDoc="1" locked="0" layoutInCell="1" allowOverlap="1" wp14:anchorId="307B1465" wp14:editId="3377EDF7">
                <wp:simplePos x="0" y="0"/>
                <wp:positionH relativeFrom="column">
                  <wp:posOffset>2367915</wp:posOffset>
                </wp:positionH>
                <wp:positionV relativeFrom="paragraph">
                  <wp:posOffset>29845</wp:posOffset>
                </wp:positionV>
                <wp:extent cx="1458595" cy="441325"/>
                <wp:effectExtent l="0" t="0" r="27305" b="15875"/>
                <wp:wrapTight wrapText="bothSides">
                  <wp:wrapPolygon edited="0">
                    <wp:start x="0" y="0"/>
                    <wp:lineTo x="0" y="21445"/>
                    <wp:lineTo x="21722" y="21445"/>
                    <wp:lineTo x="2172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8595" cy="441325"/>
                        </a:xfrm>
                        <a:prstGeom prst="rect">
                          <a:avLst/>
                        </a:prstGeom>
                        <a:solidFill>
                          <a:srgbClr val="FFFFFF"/>
                        </a:solidFill>
                        <a:ln w="9525">
                          <a:solidFill>
                            <a:srgbClr val="000000"/>
                          </a:solidFill>
                          <a:miter lim="800000"/>
                          <a:headEnd/>
                          <a:tailEnd/>
                        </a:ln>
                      </wps:spPr>
                      <wps:txbx>
                        <w:txbxContent>
                          <w:p w14:paraId="5F516D9F" w14:textId="26887817" w:rsidR="001209A8" w:rsidRPr="005D413E" w:rsidRDefault="001209A8" w:rsidP="005D413E">
                            <w:pPr>
                              <w:spacing w:after="0"/>
                              <w:jc w:val="center"/>
                              <w:rPr>
                                <w:color w:val="0070C0"/>
                              </w:rPr>
                            </w:pPr>
                            <w:r w:rsidRPr="005D413E">
                              <w:rPr>
                                <w:color w:val="0070C0"/>
                              </w:rPr>
                              <w:t>For More Information</w:t>
                            </w:r>
                          </w:p>
                          <w:p w14:paraId="5C73C76C" w14:textId="3871D6FD" w:rsidR="001209A8" w:rsidRPr="005D413E" w:rsidRDefault="001209A8" w:rsidP="005D413E">
                            <w:pPr>
                              <w:spacing w:after="0"/>
                              <w:jc w:val="center"/>
                              <w:rPr>
                                <w:color w:val="0070C0"/>
                              </w:rPr>
                            </w:pPr>
                            <w:r w:rsidRPr="005D413E">
                              <w:rPr>
                                <w:color w:val="0070C0"/>
                              </w:rPr>
                              <w:t>Click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B1465" id="_x0000_s1028" type="#_x0000_t202" style="position:absolute;left:0;text-align:left;margin-left:186.45pt;margin-top:2.35pt;width:114.85pt;height:34.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">
                <v:textbox>
                  <w:txbxContent>
                    <w:p w14:paraId="5F516D9F" w14:textId="26887817" w:rsidR="001209A8" w:rsidRPr="005D413E" w:rsidRDefault="001209A8" w:rsidP="005D413E">
                      <w:pPr>
                        <w:spacing w:after="0"/>
                        <w:jc w:val="center"/>
                        <w:rPr>
                          <w:color w:val="0070C0"/>
                        </w:rPr>
                      </w:pPr>
                      <w:r w:rsidRPr="005D413E">
                        <w:rPr>
                          <w:color w:val="0070C0"/>
                        </w:rPr>
                        <w:t>For More Information</w:t>
                      </w:r>
                    </w:p>
                    <w:p w14:paraId="5C73C76C" w14:textId="3871D6FD" w:rsidR="001209A8" w:rsidRPr="005D413E" w:rsidRDefault="001209A8" w:rsidP="005D413E">
                      <w:pPr>
                        <w:spacing w:after="0"/>
                        <w:jc w:val="center"/>
                        <w:rPr>
                          <w:color w:val="0070C0"/>
                        </w:rPr>
                      </w:pPr>
                      <w:r w:rsidRPr="005D413E">
                        <w:rPr>
                          <w:color w:val="0070C0"/>
                        </w:rPr>
                        <w:t>Click Here</w:t>
                      </w:r>
                    </w:p>
                  </w:txbxContent>
                </v:textbox>
                <w10:wrap type="tight"/>
              </v:shape>
            </w:pict>
          </mc:Fallback>
        </mc:AlternateContent>
      </w:r>
    </w:p>
    <w:p w14:paraId="7F1ECB0D" w14:textId="6CED4213" w:rsidR="005D413E" w:rsidRDefault="005D413E" w:rsidP="009860BA"/>
    <w:p w14:paraId="4131E7C2" w14:textId="69DD068E" w:rsidR="005D413E" w:rsidRDefault="005D413E" w:rsidP="005D413E">
      <w:pPr>
        <w:ind w:left="1440"/>
      </w:pPr>
      <w:r>
        <w:t>For Franchisors</w:t>
      </w:r>
    </w:p>
    <w:p w14:paraId="7082C7B6" w14:textId="3F14F2DF" w:rsidR="005D413E" w:rsidRDefault="005D413E" w:rsidP="005D413E">
      <w:pPr>
        <w:ind w:left="1440"/>
      </w:pPr>
      <w:commentRangeStart w:id="81"/>
      <w:r w:rsidRPr="0055356B">
        <w:rPr>
          <w:color w:val="FF0000"/>
          <w:rPrChange w:id="82" w:author="Michelle" w:date="2020-04-12T12:31:00Z">
            <w:rPr/>
          </w:rPrChange>
        </w:rPr>
        <w:t>The</w:t>
      </w:r>
      <w:commentRangeEnd w:id="81"/>
      <w:r w:rsidR="0055356B">
        <w:rPr>
          <w:rStyle w:val="CommentReference"/>
        </w:rPr>
        <w:commentReference w:id="81"/>
      </w:r>
      <w:r>
        <w:t xml:space="preserve"> Franchise Leadership Center also offers Franchisor based Peer to Peer Forum Groups. These are Leaders in Franchisor organizations. We break the Forums into three separate and distinct forum groups, 1. Leadership for Presidents and </w:t>
      </w:r>
      <w:commentRangeStart w:id="83"/>
      <w:r>
        <w:t xml:space="preserve">in some cases </w:t>
      </w:r>
      <w:commentRangeEnd w:id="83"/>
      <w:r w:rsidR="0055356B">
        <w:rPr>
          <w:rStyle w:val="CommentReference"/>
        </w:rPr>
        <w:commentReference w:id="83"/>
      </w:r>
      <w:r>
        <w:t>Vice Presidents, 2. Leaders who</w:t>
      </w:r>
      <w:ins w:id="84" w:author="Michelle" w:date="2020-04-12T12:33:00Z">
        <w:r w:rsidR="0055356B">
          <w:t xml:space="preserve">se role involves </w:t>
        </w:r>
      </w:ins>
      <w:r>
        <w:t xml:space="preserve"> </w:t>
      </w:r>
      <w:del w:id="85" w:author="Michelle" w:date="2020-04-12T12:34:00Z">
        <w:r w:rsidDel="0055356B">
          <w:delText xml:space="preserve">deal with </w:delText>
        </w:r>
      </w:del>
      <w:r>
        <w:t xml:space="preserve">Franchise growth and sales, and </w:t>
      </w:r>
      <w:commentRangeStart w:id="86"/>
      <w:r>
        <w:t xml:space="preserve">lastly, </w:t>
      </w:r>
      <w:commentRangeEnd w:id="86"/>
      <w:r w:rsidR="0055356B">
        <w:rPr>
          <w:rStyle w:val="CommentReference"/>
        </w:rPr>
        <w:commentReference w:id="86"/>
      </w:r>
      <w:r>
        <w:t>3. Other staff in the franchisor organization. These are the areas our Franchisors have asked for separate forums, and we have built them.</w:t>
      </w:r>
    </w:p>
    <w:p w14:paraId="2B76CCA3" w14:textId="29611D35" w:rsidR="005D413E" w:rsidRDefault="005D413E" w:rsidP="005D413E">
      <w:pPr>
        <w:ind w:left="1440"/>
      </w:pPr>
      <w:r>
        <w:t xml:space="preserve">Franchise Leadership Center is the only organization to </w:t>
      </w:r>
      <w:ins w:id="87" w:author="Michelle" w:date="2020-04-12T12:38:00Z">
        <w:r w:rsidR="0027543C">
          <w:t xml:space="preserve">exclusively </w:t>
        </w:r>
      </w:ins>
      <w:r>
        <w:t xml:space="preserve">lead </w:t>
      </w:r>
      <w:ins w:id="88" w:author="Michelle" w:date="2020-04-12T12:38:00Z">
        <w:r w:rsidR="0027543C">
          <w:t>“</w:t>
        </w:r>
      </w:ins>
      <w:r>
        <w:t xml:space="preserve">Franchisor </w:t>
      </w:r>
      <w:proofErr w:type="spellStart"/>
      <w:ins w:id="89" w:author="Michelle" w:date="2020-04-12T12:38:00Z">
        <w:r w:rsidR="0027543C">
          <w:t>O</w:t>
        </w:r>
      </w:ins>
      <w:del w:id="90" w:author="Michelle" w:date="2020-04-12T12:38:00Z">
        <w:r w:rsidDel="0027543C">
          <w:delText>o</w:delText>
        </w:r>
      </w:del>
      <w:r>
        <w:t>nly</w:t>
      </w:r>
      <w:ins w:id="91" w:author="Michelle" w:date="2020-04-12T12:38:00Z">
        <w:r w:rsidR="0027543C">
          <w:t>”</w:t>
        </w:r>
      </w:ins>
      <w:del w:id="92" w:author="Michelle" w:date="2020-04-12T12:38:00Z">
        <w:r w:rsidDel="0027543C">
          <w:delText xml:space="preserve"> </w:delText>
        </w:r>
      </w:del>
      <w:r>
        <w:t>Forum</w:t>
      </w:r>
      <w:proofErr w:type="spellEnd"/>
      <w:r>
        <w:t xml:space="preserve"> groups. We have </w:t>
      </w:r>
      <w:ins w:id="93" w:author="Michelle" w:date="2020-04-12T12:36:00Z">
        <w:r w:rsidR="0027543C">
          <w:t>a depth of</w:t>
        </w:r>
      </w:ins>
      <w:del w:id="94" w:author="Michelle" w:date="2020-04-12T12:35:00Z">
        <w:r w:rsidDel="0027543C">
          <w:delText>the</w:delText>
        </w:r>
      </w:del>
      <w:r>
        <w:t xml:space="preserve"> experience </w:t>
      </w:r>
      <w:ins w:id="95" w:author="Michelle" w:date="2020-04-12T12:36:00Z">
        <w:r w:rsidR="0027543C">
          <w:t xml:space="preserve">in leading and facilitating forum groups to help you build relationships with your peers </w:t>
        </w:r>
      </w:ins>
      <w:ins w:id="96" w:author="Michelle" w:date="2020-04-12T12:37:00Z">
        <w:r w:rsidR="0027543C">
          <w:t>from</w:t>
        </w:r>
      </w:ins>
      <w:ins w:id="97" w:author="Michelle" w:date="2020-04-12T12:36:00Z">
        <w:r w:rsidR="0027543C">
          <w:t xml:space="preserve"> </w:t>
        </w:r>
      </w:ins>
      <w:ins w:id="98" w:author="Michelle" w:date="2020-04-12T12:37:00Z">
        <w:r w:rsidR="0027543C">
          <w:t xml:space="preserve">non-competing franchise organizations. </w:t>
        </w:r>
      </w:ins>
      <w:del w:id="99" w:author="Michelle" w:date="2020-04-12T12:37:00Z">
        <w:r w:rsidDel="0027543C">
          <w:delText>you need in leadership and facilitating forum groups so that you can get the most out of your peer partners in non competing organizations.</w:delText>
        </w:r>
      </w:del>
    </w:p>
    <w:p w14:paraId="7F00D2AB" w14:textId="44F3463F" w:rsidR="005D413E" w:rsidRDefault="005D413E" w:rsidP="005D413E">
      <w:pPr>
        <w:ind w:left="1440"/>
        <w:jc w:val="center"/>
      </w:pPr>
      <w:r>
        <w:rPr>
          <w:noProof/>
        </w:rPr>
        <mc:AlternateContent>
          <mc:Choice Requires="wps">
            <w:drawing>
              <wp:anchor distT="45720" distB="45720" distL="114300" distR="114300" simplePos="0" relativeHeight="251661312" behindDoc="1" locked="0" layoutInCell="1" allowOverlap="1" wp14:anchorId="06B0F104" wp14:editId="7CFFF807">
                <wp:simplePos x="0" y="0"/>
                <wp:positionH relativeFrom="column">
                  <wp:posOffset>2696966</wp:posOffset>
                </wp:positionH>
                <wp:positionV relativeFrom="paragraph">
                  <wp:posOffset>35425</wp:posOffset>
                </wp:positionV>
                <wp:extent cx="1458595" cy="441325"/>
                <wp:effectExtent l="0" t="0" r="27305" b="15875"/>
                <wp:wrapTight wrapText="bothSides">
                  <wp:wrapPolygon edited="0">
                    <wp:start x="0" y="0"/>
                    <wp:lineTo x="0" y="21445"/>
                    <wp:lineTo x="21722" y="21445"/>
                    <wp:lineTo x="2172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8595" cy="441325"/>
                        </a:xfrm>
                        <a:prstGeom prst="rect">
                          <a:avLst/>
                        </a:prstGeom>
                        <a:solidFill>
                          <a:srgbClr val="FFFFFF"/>
                        </a:solidFill>
                        <a:ln w="9525">
                          <a:solidFill>
                            <a:srgbClr val="000000"/>
                          </a:solidFill>
                          <a:miter lim="800000"/>
                          <a:headEnd/>
                          <a:tailEnd/>
                        </a:ln>
                      </wps:spPr>
                      <wps:txbx>
                        <w:txbxContent>
                          <w:p w14:paraId="5D9EF99B" w14:textId="77777777" w:rsidR="001209A8" w:rsidRPr="005D413E" w:rsidRDefault="001209A8" w:rsidP="005D413E">
                            <w:pPr>
                              <w:spacing w:after="0"/>
                              <w:jc w:val="center"/>
                              <w:rPr>
                                <w:color w:val="0070C0"/>
                              </w:rPr>
                            </w:pPr>
                            <w:r w:rsidRPr="005D413E">
                              <w:rPr>
                                <w:color w:val="0070C0"/>
                              </w:rPr>
                              <w:t>For More Information</w:t>
                            </w:r>
                          </w:p>
                          <w:p w14:paraId="36DAA984" w14:textId="77777777" w:rsidR="001209A8" w:rsidRPr="005D413E" w:rsidRDefault="001209A8" w:rsidP="005D413E">
                            <w:pPr>
                              <w:spacing w:after="0"/>
                              <w:jc w:val="center"/>
                              <w:rPr>
                                <w:color w:val="0070C0"/>
                              </w:rPr>
                            </w:pPr>
                            <w:r w:rsidRPr="005D413E">
                              <w:rPr>
                                <w:color w:val="0070C0"/>
                              </w:rPr>
                              <w:t>Click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0F104" id="_x0000_s1029" type="#_x0000_t202" style="position:absolute;left:0;text-align:left;margin-left:212.35pt;margin-top:2.8pt;width:114.85pt;height:34.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">
                <v:textbox>
                  <w:txbxContent>
                    <w:p w14:paraId="5D9EF99B" w14:textId="77777777" w:rsidR="001209A8" w:rsidRPr="005D413E" w:rsidRDefault="001209A8" w:rsidP="005D413E">
                      <w:pPr>
                        <w:spacing w:after="0"/>
                        <w:jc w:val="center"/>
                        <w:rPr>
                          <w:color w:val="0070C0"/>
                        </w:rPr>
                      </w:pPr>
                      <w:r w:rsidRPr="005D413E">
                        <w:rPr>
                          <w:color w:val="0070C0"/>
                        </w:rPr>
                        <w:t>For More Information</w:t>
                      </w:r>
                    </w:p>
                    <w:p w14:paraId="36DAA984" w14:textId="77777777" w:rsidR="001209A8" w:rsidRPr="005D413E" w:rsidRDefault="001209A8" w:rsidP="005D413E">
                      <w:pPr>
                        <w:spacing w:after="0"/>
                        <w:jc w:val="center"/>
                        <w:rPr>
                          <w:color w:val="0070C0"/>
                        </w:rPr>
                      </w:pPr>
                      <w:r w:rsidRPr="005D413E">
                        <w:rPr>
                          <w:color w:val="0070C0"/>
                        </w:rPr>
                        <w:t>Click Here</w:t>
                      </w:r>
                    </w:p>
                  </w:txbxContent>
                </v:textbox>
                <w10:wrap type="tight"/>
              </v:shape>
            </w:pict>
          </mc:Fallback>
        </mc:AlternateContent>
      </w:r>
    </w:p>
    <w:p w14:paraId="2998D42E" w14:textId="4A9CC297" w:rsidR="005D413E" w:rsidRDefault="005D413E" w:rsidP="005D413E"/>
    <w:p w14:paraId="7AE2095F" w14:textId="4C8E7EA4" w:rsidR="00316EB9" w:rsidRDefault="00316EB9" w:rsidP="005D413E"/>
    <w:p w14:paraId="440EF0AA" w14:textId="39C9E2E5" w:rsidR="005972BD" w:rsidRDefault="005972BD" w:rsidP="005972BD">
      <w:pPr>
        <w:jc w:val="center"/>
      </w:pPr>
      <w:r>
        <w:t>What you get fro</w:t>
      </w:r>
      <w:r w:rsidR="00BF5568">
        <w:t>m</w:t>
      </w:r>
      <w:r>
        <w:t xml:space="preserve"> a FLC Forum Group</w:t>
      </w:r>
    </w:p>
    <w:p w14:paraId="0C337297" w14:textId="77777777" w:rsidR="005972BD" w:rsidRDefault="005972BD" w:rsidP="005972BD">
      <w:r>
        <w:tab/>
        <w:t xml:space="preserve">Peer to Peer sharing </w:t>
      </w:r>
      <w:r>
        <w:tab/>
      </w:r>
      <w:r>
        <w:tab/>
        <w:t xml:space="preserve">One on one coaching </w:t>
      </w:r>
      <w:r>
        <w:tab/>
      </w:r>
      <w:r>
        <w:tab/>
        <w:t xml:space="preserve">Problem-solving technics </w:t>
      </w:r>
    </w:p>
    <w:p w14:paraId="2CBFD39D" w14:textId="77777777" w:rsidR="005972BD" w:rsidRDefault="005972BD" w:rsidP="005972BD">
      <w:r>
        <w:tab/>
        <w:t>Business learning</w:t>
      </w:r>
      <w:r>
        <w:tab/>
      </w:r>
      <w:r>
        <w:tab/>
        <w:t>Personal Development</w:t>
      </w:r>
      <w:r>
        <w:tab/>
      </w:r>
      <w:r>
        <w:tab/>
        <w:t>Never be Alone</w:t>
      </w:r>
    </w:p>
    <w:p w14:paraId="17E09F4B" w14:textId="1F4BC33D" w:rsidR="005972BD" w:rsidRDefault="005972BD" w:rsidP="00BA669A"/>
    <w:p w14:paraId="388DAE1D" w14:textId="77777777" w:rsidR="005972BD" w:rsidRDefault="005972BD" w:rsidP="00BA669A"/>
    <w:p w14:paraId="27DB9FBE" w14:textId="7AF5C5ED" w:rsidR="005D413E" w:rsidRDefault="005D413E" w:rsidP="005D413E">
      <w:r>
        <w:rPr>
          <w:noProof/>
        </w:rPr>
        <mc:AlternateContent>
          <mc:Choice Requires="wps">
            <w:drawing>
              <wp:anchor distT="45720" distB="45720" distL="114300" distR="114300" simplePos="0" relativeHeight="251663360" behindDoc="0" locked="0" layoutInCell="1" allowOverlap="1" wp14:anchorId="6DD8AF94" wp14:editId="3000CB91">
                <wp:simplePos x="0" y="0"/>
                <wp:positionH relativeFrom="column">
                  <wp:posOffset>179541</wp:posOffset>
                </wp:positionH>
                <wp:positionV relativeFrom="paragraph">
                  <wp:posOffset>361957</wp:posOffset>
                </wp:positionV>
                <wp:extent cx="1530350" cy="1659255"/>
                <wp:effectExtent l="0" t="0" r="1270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1659255"/>
                        </a:xfrm>
                        <a:prstGeom prst="rect">
                          <a:avLst/>
                        </a:prstGeom>
                        <a:solidFill>
                          <a:srgbClr val="FFFFFF"/>
                        </a:solidFill>
                        <a:ln w="9525">
                          <a:solidFill>
                            <a:srgbClr val="000000"/>
                          </a:solidFill>
                          <a:miter lim="800000"/>
                          <a:headEnd/>
                          <a:tailEnd/>
                        </a:ln>
                      </wps:spPr>
                      <wps:txbx>
                        <w:txbxContent>
                          <w:p w14:paraId="2686B719" w14:textId="3C080416" w:rsidR="001209A8" w:rsidRDefault="001209A8" w:rsidP="005D413E">
                            <w:pPr>
                              <w:jc w:val="center"/>
                            </w:pPr>
                            <w:r>
                              <w:t>Title Box</w:t>
                            </w:r>
                          </w:p>
                          <w:p w14:paraId="1A918694" w14:textId="31476524" w:rsidR="001209A8" w:rsidRDefault="001209A8" w:rsidP="005D413E">
                            <w:r>
                              <w:t>FLC Problem Solving Model</w:t>
                            </w:r>
                          </w:p>
                          <w:p w14:paraId="370DF80F" w14:textId="381BDF6F" w:rsidR="001209A8" w:rsidRDefault="001209A8" w:rsidP="005D413E">
                            <w:r>
                              <w:t>Give yourself the right tools and put yourself around the right people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8AF94" id="_x0000_s1030" type="#_x0000_t202" style="position:absolute;margin-left:14.15pt;margin-top:28.5pt;width:120.5pt;height:130.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">
                <v:textbox>
                  <w:txbxContent>
                    <w:p w14:paraId="2686B719" w14:textId="3C080416" w:rsidR="001209A8" w:rsidRDefault="001209A8" w:rsidP="005D413E">
                      <w:pPr>
                        <w:jc w:val="center"/>
                      </w:pPr>
                      <w:r>
                        <w:t>Title Box</w:t>
                      </w:r>
                    </w:p>
                    <w:p w14:paraId="1A918694" w14:textId="31476524" w:rsidR="001209A8" w:rsidRDefault="001209A8" w:rsidP="005D413E">
                      <w:r>
                        <w:t>FLC Problem Solving Model</w:t>
                      </w:r>
                    </w:p>
                    <w:p w14:paraId="370DF80F" w14:textId="381BDF6F" w:rsidR="001209A8" w:rsidRDefault="001209A8" w:rsidP="005D413E">
                      <w:r>
                        <w:t>Give yourself the right tools and put yourself around the right people</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51610D7" wp14:editId="463571C8">
                <wp:simplePos x="0" y="0"/>
                <wp:positionH relativeFrom="column">
                  <wp:posOffset>3662045</wp:posOffset>
                </wp:positionH>
                <wp:positionV relativeFrom="paragraph">
                  <wp:posOffset>419243</wp:posOffset>
                </wp:positionV>
                <wp:extent cx="2465705" cy="1597025"/>
                <wp:effectExtent l="0" t="0" r="10795" b="222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5705" cy="1597025"/>
                        </a:xfrm>
                        <a:prstGeom prst="rect">
                          <a:avLst/>
                        </a:prstGeom>
                        <a:solidFill>
                          <a:srgbClr val="FFFFFF"/>
                        </a:solidFill>
                        <a:ln w="9525">
                          <a:solidFill>
                            <a:srgbClr val="000000"/>
                          </a:solidFill>
                          <a:miter lim="800000"/>
                          <a:headEnd/>
                          <a:tailEnd/>
                        </a:ln>
                      </wps:spPr>
                      <wps:txbx>
                        <w:txbxContent>
                          <w:p w14:paraId="55941462" w14:textId="6DA6CC16" w:rsidR="001209A8" w:rsidRDefault="001209A8">
                            <w:r>
                              <w:t>Video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610D7" id="_x0000_s1031" type="#_x0000_t202" style="position:absolute;margin-left:288.35pt;margin-top:33pt;width:194.15pt;height:12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">
                <v:textbox>
                  <w:txbxContent>
                    <w:p w14:paraId="55941462" w14:textId="6DA6CC16" w:rsidR="001209A8" w:rsidRDefault="001209A8">
                      <w:r>
                        <w:t>Video</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57C09F2D" wp14:editId="0371D7EA">
                <wp:simplePos x="0" y="0"/>
                <wp:positionH relativeFrom="column">
                  <wp:posOffset>1967066</wp:posOffset>
                </wp:positionH>
                <wp:positionV relativeFrom="paragraph">
                  <wp:posOffset>385781</wp:posOffset>
                </wp:positionV>
                <wp:extent cx="1422400" cy="1623060"/>
                <wp:effectExtent l="0" t="0" r="2540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1623060"/>
                        </a:xfrm>
                        <a:prstGeom prst="rect">
                          <a:avLst/>
                        </a:prstGeom>
                        <a:solidFill>
                          <a:srgbClr val="FFFFFF"/>
                        </a:solidFill>
                        <a:ln w="9525">
                          <a:solidFill>
                            <a:srgbClr val="000000"/>
                          </a:solidFill>
                          <a:miter lim="800000"/>
                          <a:headEnd/>
                          <a:tailEnd/>
                        </a:ln>
                      </wps:spPr>
                      <wps:txbx>
                        <w:txbxContent>
                          <w:p w14:paraId="1FD596F0" w14:textId="46EF646A" w:rsidR="001209A8" w:rsidRDefault="001209A8">
                            <w:r>
                              <w:t>Graphic Box</w:t>
                            </w:r>
                          </w:p>
                          <w:p w14:paraId="68EC0C13" w14:textId="3C4231E8" w:rsidR="001209A8" w:rsidRDefault="001209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09F2D" id="_x0000_s1032" type="#_x0000_t202" style="position:absolute;margin-left:154.9pt;margin-top:30.4pt;width:112pt;height:12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tM5JgIAAEw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">
                <v:textbox>
                  <w:txbxContent>
                    <w:p w14:paraId="1FD596F0" w14:textId="46EF646A" w:rsidR="001209A8" w:rsidRDefault="001209A8">
                      <w:r>
                        <w:t>Graphic Box</w:t>
                      </w:r>
                    </w:p>
                    <w:p w14:paraId="68EC0C13" w14:textId="3C4231E8" w:rsidR="001209A8" w:rsidRDefault="001209A8"/>
                  </w:txbxContent>
                </v:textbox>
                <w10:wrap type="square"/>
              </v:shape>
            </w:pict>
          </mc:Fallback>
        </mc:AlternateContent>
      </w:r>
      <w:r>
        <w:t>FLC Problem Solving Model</w:t>
      </w:r>
    </w:p>
    <w:p w14:paraId="0E0F7199" w14:textId="49CD7C4C" w:rsidR="005D413E" w:rsidRDefault="005D413E" w:rsidP="005D413E">
      <w:pPr>
        <w:rPr>
          <w:noProof/>
        </w:rPr>
      </w:pPr>
      <w:r>
        <w:rPr>
          <w:noProof/>
        </w:rPr>
        <w:lastRenderedPageBreak/>
        <w:t xml:space="preserve">   </w:t>
      </w:r>
      <w:r w:rsidR="00465C92">
        <w:rPr>
          <w:noProof/>
        </w:rPr>
        <w:t xml:space="preserve">This would be </w:t>
      </w:r>
      <w:r w:rsidR="00AF2C97">
        <w:rPr>
          <w:noProof/>
        </w:rPr>
        <w:t>a</w:t>
      </w:r>
      <w:r w:rsidR="00465C92">
        <w:rPr>
          <w:noProof/>
        </w:rPr>
        <w:t xml:space="preserve"> section of the page and look sim</w:t>
      </w:r>
      <w:r w:rsidR="00924D7D">
        <w:rPr>
          <w:noProof/>
        </w:rPr>
        <w:t>ila</w:t>
      </w:r>
      <w:r w:rsidR="00465C92">
        <w:rPr>
          <w:noProof/>
        </w:rPr>
        <w:t>r to other sections</w:t>
      </w:r>
      <w:r w:rsidR="00063FC5">
        <w:rPr>
          <w:noProof/>
        </w:rPr>
        <w:t>. I</w:t>
      </w:r>
      <w:r w:rsidR="00465C92">
        <w:rPr>
          <w:noProof/>
        </w:rPr>
        <w:t xml:space="preserve">t would be called. </w:t>
      </w:r>
      <w:r w:rsidR="005D71BD">
        <w:rPr>
          <w:noProof/>
        </w:rPr>
        <w:t xml:space="preserve">Join the FLC Team. It will have a look like this </w:t>
      </w:r>
    </w:p>
    <w:p w14:paraId="6B2655A9" w14:textId="38B11D5F" w:rsidR="006B6FD4" w:rsidRDefault="006B6FD4" w:rsidP="005D413E">
      <w:pPr>
        <w:rPr>
          <w:noProof/>
        </w:rPr>
      </w:pPr>
    </w:p>
    <w:p w14:paraId="7DC08B6B" w14:textId="512AA5C3" w:rsidR="006B6FD4" w:rsidRDefault="006B6FD4" w:rsidP="005D413E">
      <w:pPr>
        <w:rPr>
          <w:noProof/>
        </w:rPr>
      </w:pPr>
      <w:r>
        <w:rPr>
          <w:noProof/>
        </w:rPr>
        <w:t>Change info in box with…</w:t>
      </w:r>
    </w:p>
    <w:p w14:paraId="6116A2F7" w14:textId="395D65FA" w:rsidR="006B6FD4" w:rsidRDefault="006B6FD4" w:rsidP="006B6FD4">
      <w:r>
        <w:t xml:space="preserve">Better wording: </w:t>
      </w:r>
      <w:r>
        <w:tab/>
      </w:r>
      <w:r>
        <w:t xml:space="preserve">Our members are all from the franchise industry. They are people just like you wanting to learn about best practices, grow their franchise organization, and share with other like-minded people. If you are passionate about what you do and want to work with other proven leaders, contact FLC for more information about our forum groups and </w:t>
      </w:r>
      <w:proofErr w:type="gramStart"/>
      <w:r>
        <w:t>all of</w:t>
      </w:r>
      <w:proofErr w:type="gramEnd"/>
      <w:r>
        <w:t xml:space="preserve"> our services.</w:t>
      </w:r>
    </w:p>
    <w:p w14:paraId="6C26125D" w14:textId="3C76B4F3" w:rsidR="006B6FD4" w:rsidRDefault="006B6FD4" w:rsidP="005D413E">
      <w:pPr>
        <w:rPr>
          <w:noProof/>
        </w:rPr>
      </w:pPr>
    </w:p>
    <w:p w14:paraId="2860CA8C" w14:textId="362802EB" w:rsidR="005D71BD" w:rsidRDefault="00924D7D" w:rsidP="005D413E">
      <w:r>
        <w:rPr>
          <w:noProof/>
        </w:rPr>
        <w:drawing>
          <wp:inline distT="0" distB="0" distL="0" distR="0" wp14:anchorId="3804C19F" wp14:editId="0ABC6923">
            <wp:extent cx="5930306" cy="180000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0306" cy="1800000"/>
                    </a:xfrm>
                    <a:prstGeom prst="rect">
                      <a:avLst/>
                    </a:prstGeom>
                  </pic:spPr>
                </pic:pic>
              </a:graphicData>
            </a:graphic>
          </wp:inline>
        </w:drawing>
      </w:r>
    </w:p>
    <w:p w14:paraId="015C1CA6" w14:textId="4410EF93" w:rsidR="005D413E" w:rsidRDefault="005972BD" w:rsidP="00514FFF">
      <w:r>
        <w:rPr>
          <w:noProof/>
        </w:rPr>
        <mc:AlternateContent>
          <mc:Choice Requires="wps">
            <w:drawing>
              <wp:anchor distT="45720" distB="45720" distL="114300" distR="114300" simplePos="0" relativeHeight="251669504" behindDoc="1" locked="0" layoutInCell="1" allowOverlap="1" wp14:anchorId="25A08921" wp14:editId="32FF42CD">
                <wp:simplePos x="0" y="0"/>
                <wp:positionH relativeFrom="column">
                  <wp:posOffset>2238375</wp:posOffset>
                </wp:positionH>
                <wp:positionV relativeFrom="paragraph">
                  <wp:posOffset>264160</wp:posOffset>
                </wp:positionV>
                <wp:extent cx="1458595" cy="441325"/>
                <wp:effectExtent l="0" t="0" r="27305" b="15875"/>
                <wp:wrapTight wrapText="bothSides">
                  <wp:wrapPolygon edited="0">
                    <wp:start x="0" y="0"/>
                    <wp:lineTo x="0" y="21445"/>
                    <wp:lineTo x="21722" y="21445"/>
                    <wp:lineTo x="2172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8595" cy="441325"/>
                        </a:xfrm>
                        <a:prstGeom prst="rect">
                          <a:avLst/>
                        </a:prstGeom>
                        <a:solidFill>
                          <a:srgbClr val="FFFFFF"/>
                        </a:solidFill>
                        <a:ln w="9525">
                          <a:solidFill>
                            <a:srgbClr val="000000"/>
                          </a:solidFill>
                          <a:miter lim="800000"/>
                          <a:headEnd/>
                          <a:tailEnd/>
                        </a:ln>
                      </wps:spPr>
                      <wps:txbx>
                        <w:txbxContent>
                          <w:p w14:paraId="611C490F" w14:textId="77777777" w:rsidR="001209A8" w:rsidRPr="005D413E" w:rsidRDefault="001209A8" w:rsidP="005972BD">
                            <w:pPr>
                              <w:spacing w:after="0"/>
                              <w:jc w:val="center"/>
                              <w:rPr>
                                <w:color w:val="0070C0"/>
                              </w:rPr>
                            </w:pPr>
                            <w:r w:rsidRPr="005D413E">
                              <w:rPr>
                                <w:color w:val="0070C0"/>
                              </w:rPr>
                              <w:t>For More Information</w:t>
                            </w:r>
                          </w:p>
                          <w:p w14:paraId="152BA08A" w14:textId="77777777" w:rsidR="001209A8" w:rsidRPr="005D413E" w:rsidRDefault="001209A8" w:rsidP="005972BD">
                            <w:pPr>
                              <w:spacing w:after="0"/>
                              <w:jc w:val="center"/>
                              <w:rPr>
                                <w:color w:val="0070C0"/>
                              </w:rPr>
                            </w:pPr>
                            <w:r w:rsidRPr="005D413E">
                              <w:rPr>
                                <w:color w:val="0070C0"/>
                              </w:rPr>
                              <w:t>Click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08921" id="_x0000_s1033" type="#_x0000_t202" style="position:absolute;margin-left:176.25pt;margin-top:20.8pt;width:114.85pt;height:34.7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">
                <v:textbox>
                  <w:txbxContent>
                    <w:p w14:paraId="611C490F" w14:textId="77777777" w:rsidR="001209A8" w:rsidRPr="005D413E" w:rsidRDefault="001209A8" w:rsidP="005972BD">
                      <w:pPr>
                        <w:spacing w:after="0"/>
                        <w:jc w:val="center"/>
                        <w:rPr>
                          <w:color w:val="0070C0"/>
                        </w:rPr>
                      </w:pPr>
                      <w:r w:rsidRPr="005D413E">
                        <w:rPr>
                          <w:color w:val="0070C0"/>
                        </w:rPr>
                        <w:t>For More Information</w:t>
                      </w:r>
                    </w:p>
                    <w:p w14:paraId="152BA08A" w14:textId="77777777" w:rsidR="001209A8" w:rsidRPr="005D413E" w:rsidRDefault="001209A8" w:rsidP="005972BD">
                      <w:pPr>
                        <w:spacing w:after="0"/>
                        <w:jc w:val="center"/>
                        <w:rPr>
                          <w:color w:val="0070C0"/>
                        </w:rPr>
                      </w:pPr>
                      <w:r w:rsidRPr="005D413E">
                        <w:rPr>
                          <w:color w:val="0070C0"/>
                        </w:rPr>
                        <w:t>Click Here</w:t>
                      </w:r>
                    </w:p>
                  </w:txbxContent>
                </v:textbox>
                <w10:wrap type="tight"/>
              </v:shape>
            </w:pict>
          </mc:Fallback>
        </mc:AlternateContent>
      </w:r>
    </w:p>
    <w:p w14:paraId="5FC69A5A" w14:textId="58C3B6DD" w:rsidR="005972BD" w:rsidRDefault="005972BD" w:rsidP="00514FFF">
      <w:r>
        <w:t xml:space="preserve"> </w:t>
      </w:r>
    </w:p>
    <w:p w14:paraId="5733432B" w14:textId="35110E24" w:rsidR="005972BD" w:rsidRDefault="005972BD" w:rsidP="00514FFF"/>
    <w:p w14:paraId="1CD68513" w14:textId="77777777" w:rsidR="005972BD" w:rsidRDefault="005972BD" w:rsidP="00514FFF"/>
    <w:p w14:paraId="0347C5D2" w14:textId="07EC65DD" w:rsidR="005D413E" w:rsidRDefault="005D413E" w:rsidP="005D413E">
      <w:pPr>
        <w:ind w:left="1440"/>
      </w:pPr>
    </w:p>
    <w:p w14:paraId="1345BE2C" w14:textId="7B8710FE" w:rsidR="005D413E" w:rsidRDefault="00632916" w:rsidP="00AF2C97">
      <w:r>
        <w:t>The next section would be testimonials</w:t>
      </w:r>
      <w:r w:rsidR="00523ECA">
        <w:t>,</w:t>
      </w:r>
      <w:r>
        <w:t xml:space="preserve"> and this section would also be repeated on other pages.</w:t>
      </w:r>
    </w:p>
    <w:p w14:paraId="4F319438" w14:textId="2330CA76" w:rsidR="005D413E" w:rsidRDefault="005D413E" w:rsidP="005D413E"/>
    <w:p w14:paraId="21D3CB17" w14:textId="007DE8AF" w:rsidR="005D413E" w:rsidRDefault="005D413E" w:rsidP="005D413E"/>
    <w:p w14:paraId="3DC2B9C0" w14:textId="725CE00D" w:rsidR="005D413E" w:rsidRDefault="005D413E" w:rsidP="005D413E"/>
    <w:p w14:paraId="700C42BD" w14:textId="77777777" w:rsidR="005D413E" w:rsidRDefault="005D413E" w:rsidP="005D413E"/>
    <w:p w14:paraId="74A2A080" w14:textId="2A51C3BA" w:rsidR="005D413E" w:rsidRDefault="005D413E" w:rsidP="005D413E">
      <w:r>
        <w:t>2.1</w:t>
      </w:r>
      <w:r>
        <w:tab/>
        <w:t>Who are we</w:t>
      </w:r>
    </w:p>
    <w:p w14:paraId="1DCE767D" w14:textId="4F1E0ACD" w:rsidR="009C368B" w:rsidRDefault="009C368B" w:rsidP="005D413E">
      <w:r>
        <w:tab/>
      </w:r>
    </w:p>
    <w:p w14:paraId="718B6516" w14:textId="2D663D62" w:rsidR="009C368B" w:rsidRDefault="009C368B" w:rsidP="005D413E"/>
    <w:p w14:paraId="464D96CB" w14:textId="299EBA72" w:rsidR="008F120D" w:rsidRDefault="008F120D" w:rsidP="005D413E"/>
    <w:p w14:paraId="496372F1" w14:textId="073D64FD" w:rsidR="008F120D" w:rsidRDefault="008F120D" w:rsidP="005D413E"/>
    <w:p w14:paraId="595804CB" w14:textId="20BCB325" w:rsidR="008F120D" w:rsidRDefault="008F120D" w:rsidP="005D413E"/>
    <w:p w14:paraId="02314C4A" w14:textId="38486F0D" w:rsidR="008F120D" w:rsidRDefault="008F120D" w:rsidP="005D413E"/>
    <w:p w14:paraId="4DD91A18" w14:textId="1CCAE96E" w:rsidR="008F120D" w:rsidRDefault="008F120D" w:rsidP="005D413E"/>
    <w:p w14:paraId="2F69EB37" w14:textId="0D71770C" w:rsidR="008F120D" w:rsidRDefault="008F120D" w:rsidP="005D413E"/>
    <w:p w14:paraId="54F0C792" w14:textId="77777777" w:rsidR="008F120D" w:rsidRDefault="008F120D" w:rsidP="005D413E"/>
    <w:p w14:paraId="15F5BE67" w14:textId="77777777" w:rsidR="003C6421" w:rsidRDefault="003C6421" w:rsidP="005D413E"/>
    <w:p w14:paraId="019F7BFA" w14:textId="5EE56186" w:rsidR="003C6421" w:rsidRDefault="003C6421" w:rsidP="003C6421">
      <w:pPr>
        <w:jc w:val="center"/>
      </w:pPr>
      <w:r>
        <w:t>For more information contact us</w:t>
      </w:r>
    </w:p>
    <w:p w14:paraId="43FBD94E" w14:textId="77777777" w:rsidR="003C6421" w:rsidRDefault="003C6421" w:rsidP="003C6421">
      <w:r>
        <w:rPr>
          <w:noProof/>
        </w:rPr>
        <w:drawing>
          <wp:inline distT="0" distB="0" distL="0" distR="0" wp14:anchorId="0BF2781F" wp14:editId="6FF6FF6C">
            <wp:extent cx="5943600" cy="1804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04035"/>
                    </a:xfrm>
                    <a:prstGeom prst="rect">
                      <a:avLst/>
                    </a:prstGeom>
                  </pic:spPr>
                </pic:pic>
              </a:graphicData>
            </a:graphic>
          </wp:inline>
        </w:drawing>
      </w:r>
    </w:p>
    <w:p w14:paraId="2FCC4D6B" w14:textId="77777777" w:rsidR="003C6421" w:rsidRDefault="003C6421" w:rsidP="003C6421">
      <w:r>
        <w:rPr>
          <w:noProof/>
        </w:rPr>
        <mc:AlternateContent>
          <mc:Choice Requires="wps">
            <w:drawing>
              <wp:anchor distT="45720" distB="45720" distL="114300" distR="114300" simplePos="0" relativeHeight="251673600" behindDoc="1" locked="0" layoutInCell="1" allowOverlap="1" wp14:anchorId="71B1BAFB" wp14:editId="4A5F2CFD">
                <wp:simplePos x="0" y="0"/>
                <wp:positionH relativeFrom="column">
                  <wp:posOffset>2238375</wp:posOffset>
                </wp:positionH>
                <wp:positionV relativeFrom="paragraph">
                  <wp:posOffset>264160</wp:posOffset>
                </wp:positionV>
                <wp:extent cx="1458595" cy="441325"/>
                <wp:effectExtent l="0" t="0" r="27305" b="15875"/>
                <wp:wrapTight wrapText="bothSides">
                  <wp:wrapPolygon edited="0">
                    <wp:start x="0" y="0"/>
                    <wp:lineTo x="0" y="21445"/>
                    <wp:lineTo x="21722" y="21445"/>
                    <wp:lineTo x="21722"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8595" cy="441325"/>
                        </a:xfrm>
                        <a:prstGeom prst="rect">
                          <a:avLst/>
                        </a:prstGeom>
                        <a:solidFill>
                          <a:srgbClr val="FFFFFF"/>
                        </a:solidFill>
                        <a:ln w="9525">
                          <a:solidFill>
                            <a:srgbClr val="000000"/>
                          </a:solidFill>
                          <a:miter lim="800000"/>
                          <a:headEnd/>
                          <a:tailEnd/>
                        </a:ln>
                      </wps:spPr>
                      <wps:txbx>
                        <w:txbxContent>
                          <w:p w14:paraId="3F51CDCE" w14:textId="77777777" w:rsidR="001209A8" w:rsidRPr="005D413E" w:rsidRDefault="001209A8" w:rsidP="003C6421">
                            <w:pPr>
                              <w:spacing w:after="0"/>
                              <w:jc w:val="center"/>
                              <w:rPr>
                                <w:color w:val="0070C0"/>
                              </w:rPr>
                            </w:pPr>
                            <w:r w:rsidRPr="005D413E">
                              <w:rPr>
                                <w:color w:val="0070C0"/>
                              </w:rPr>
                              <w:t>For More Information</w:t>
                            </w:r>
                          </w:p>
                          <w:p w14:paraId="4051381E" w14:textId="77777777" w:rsidR="001209A8" w:rsidRPr="005D413E" w:rsidRDefault="001209A8" w:rsidP="003C6421">
                            <w:pPr>
                              <w:spacing w:after="0"/>
                              <w:jc w:val="center"/>
                              <w:rPr>
                                <w:color w:val="0070C0"/>
                              </w:rPr>
                            </w:pPr>
                            <w:r w:rsidRPr="005D413E">
                              <w:rPr>
                                <w:color w:val="0070C0"/>
                              </w:rPr>
                              <w:t>Click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1BAFB" id="_x0000_s1034" type="#_x0000_t202" style="position:absolute;margin-left:176.25pt;margin-top:20.8pt;width:114.85pt;height:34.7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">
                <v:textbox>
                  <w:txbxContent>
                    <w:p w14:paraId="3F51CDCE" w14:textId="77777777" w:rsidR="001209A8" w:rsidRPr="005D413E" w:rsidRDefault="001209A8" w:rsidP="003C6421">
                      <w:pPr>
                        <w:spacing w:after="0"/>
                        <w:jc w:val="center"/>
                        <w:rPr>
                          <w:color w:val="0070C0"/>
                        </w:rPr>
                      </w:pPr>
                      <w:r w:rsidRPr="005D413E">
                        <w:rPr>
                          <w:color w:val="0070C0"/>
                        </w:rPr>
                        <w:t>For More Information</w:t>
                      </w:r>
                    </w:p>
                    <w:p w14:paraId="4051381E" w14:textId="77777777" w:rsidR="001209A8" w:rsidRPr="005D413E" w:rsidRDefault="001209A8" w:rsidP="003C6421">
                      <w:pPr>
                        <w:spacing w:after="0"/>
                        <w:jc w:val="center"/>
                        <w:rPr>
                          <w:color w:val="0070C0"/>
                        </w:rPr>
                      </w:pPr>
                      <w:r w:rsidRPr="005D413E">
                        <w:rPr>
                          <w:color w:val="0070C0"/>
                        </w:rPr>
                        <w:t>Click Here</w:t>
                      </w:r>
                    </w:p>
                  </w:txbxContent>
                </v:textbox>
                <w10:wrap type="tight"/>
              </v:shape>
            </w:pict>
          </mc:Fallback>
        </mc:AlternateContent>
      </w:r>
    </w:p>
    <w:p w14:paraId="4BC2D1AB" w14:textId="77777777" w:rsidR="003C6421" w:rsidRDefault="003C6421" w:rsidP="003C6421">
      <w:r>
        <w:t xml:space="preserve"> </w:t>
      </w:r>
    </w:p>
    <w:p w14:paraId="5DCAD510" w14:textId="495CA5D2" w:rsidR="00AE646A" w:rsidRDefault="00AE646A" w:rsidP="005D413E"/>
    <w:p w14:paraId="43B574DB" w14:textId="77777777" w:rsidR="00AE646A" w:rsidRDefault="00AE646A" w:rsidP="005D413E"/>
    <w:p w14:paraId="1DF44D0E" w14:textId="2350CB81" w:rsidR="005D413E" w:rsidRDefault="005D413E" w:rsidP="005D413E">
      <w:r>
        <w:t>2.1.1</w:t>
      </w:r>
      <w:r>
        <w:tab/>
        <w:t>Our Vision</w:t>
      </w:r>
    </w:p>
    <w:p w14:paraId="6D9BD473" w14:textId="0C5A1530" w:rsidR="00AE646A" w:rsidRDefault="00F91C2E" w:rsidP="00256126">
      <w:pPr>
        <w:ind w:left="720"/>
      </w:pPr>
      <w:r>
        <w:t>The Franchis</w:t>
      </w:r>
      <w:r w:rsidR="00E22285">
        <w:t xml:space="preserve">e Leadership Center wants to be the go-to organization for all Franchisors and Franchisees when they need to </w:t>
      </w:r>
      <w:ins w:id="100" w:author="Michelle" w:date="2020-04-12T12:46:00Z">
        <w:r w:rsidR="00B93EE4">
          <w:t xml:space="preserve">connect, </w:t>
        </w:r>
      </w:ins>
      <w:r w:rsidR="00E22285">
        <w:t xml:space="preserve">learn, </w:t>
      </w:r>
      <w:ins w:id="101" w:author="Michelle" w:date="2020-04-12T12:45:00Z">
        <w:r w:rsidR="00B93EE4">
          <w:t>s</w:t>
        </w:r>
      </w:ins>
      <w:del w:id="102" w:author="Michelle" w:date="2020-04-12T12:45:00Z">
        <w:r w:rsidR="00E22285" w:rsidDel="00B93EE4">
          <w:delText>S</w:delText>
        </w:r>
      </w:del>
      <w:r w:rsidR="00E22285">
        <w:t xml:space="preserve">hare, </w:t>
      </w:r>
      <w:ins w:id="103" w:author="Michelle" w:date="2020-04-12T12:45:00Z">
        <w:r w:rsidR="00B93EE4">
          <w:t>g</w:t>
        </w:r>
      </w:ins>
      <w:del w:id="104" w:author="Michelle" w:date="2020-04-12T12:45:00Z">
        <w:r w:rsidR="00E22285" w:rsidDel="00B93EE4">
          <w:delText>G</w:delText>
        </w:r>
      </w:del>
      <w:r w:rsidR="00E22285">
        <w:t xml:space="preserve">row, or solve a problem. </w:t>
      </w:r>
      <w:r w:rsidR="00256126">
        <w:t xml:space="preserve">We will always employ the best </w:t>
      </w:r>
      <w:r w:rsidR="00D52D9E">
        <w:t xml:space="preserve">educators, </w:t>
      </w:r>
      <w:r w:rsidR="00B819A1">
        <w:t>b</w:t>
      </w:r>
      <w:r w:rsidR="00D52D9E">
        <w:t>usiness</w:t>
      </w:r>
      <w:r w:rsidR="00B819A1">
        <w:t>,</w:t>
      </w:r>
      <w:r w:rsidR="00D52D9E">
        <w:t xml:space="preserve"> and motivational team members possible. We will be trusted not bec</w:t>
      </w:r>
      <w:r w:rsidR="00B819A1">
        <w:t>a</w:t>
      </w:r>
      <w:r w:rsidR="00D52D9E">
        <w:t xml:space="preserve">use of </w:t>
      </w:r>
      <w:r w:rsidR="00B819A1">
        <w:t>what we say but because of the actions we take.</w:t>
      </w:r>
    </w:p>
    <w:p w14:paraId="365AAE20" w14:textId="4FD6CBA7" w:rsidR="00AE646A" w:rsidRDefault="00AE646A" w:rsidP="005D413E"/>
    <w:p w14:paraId="7E4FB130" w14:textId="524D7160" w:rsidR="00AE646A" w:rsidRDefault="00AE646A" w:rsidP="005D413E"/>
    <w:p w14:paraId="0003624B" w14:textId="77777777" w:rsidR="00AE646A" w:rsidRDefault="00AE646A" w:rsidP="005D413E"/>
    <w:p w14:paraId="403CE3FC" w14:textId="1CDE98BC" w:rsidR="005D413E" w:rsidRDefault="005D413E" w:rsidP="005D413E">
      <w:r>
        <w:t>2.1.2</w:t>
      </w:r>
      <w:r>
        <w:tab/>
        <w:t>Our Promise to you</w:t>
      </w:r>
    </w:p>
    <w:p w14:paraId="4887411F" w14:textId="638B3CC8" w:rsidR="00256126" w:rsidRDefault="00256126" w:rsidP="00256126">
      <w:pPr>
        <w:ind w:left="720"/>
      </w:pPr>
      <w:r>
        <w:t xml:space="preserve">The Franchise Leadership Center promise is always to put our clients first. We treat each client as </w:t>
      </w:r>
      <w:ins w:id="105" w:author="Michelle" w:date="2020-04-12T12:47:00Z">
        <w:r w:rsidR="00B93EE4">
          <w:t xml:space="preserve">our </w:t>
        </w:r>
      </w:ins>
      <w:del w:id="106" w:author="Michelle" w:date="2020-04-12T12:47:00Z">
        <w:r w:rsidDel="00B93EE4">
          <w:delText>the</w:delText>
        </w:r>
      </w:del>
      <w:r>
        <w:t xml:space="preserve"> most important partner</w:t>
      </w:r>
      <w:del w:id="107" w:author="Michelle" w:date="2020-04-12T12:47:00Z">
        <w:r w:rsidDel="00B93EE4">
          <w:delText xml:space="preserve"> we have,</w:delText>
        </w:r>
      </w:del>
      <w:r>
        <w:t xml:space="preserve"> and we will always be honest</w:t>
      </w:r>
      <w:ins w:id="108" w:author="Michelle" w:date="2020-04-12T12:48:00Z">
        <w:r w:rsidR="00B93EE4">
          <w:t>,</w:t>
        </w:r>
      </w:ins>
      <w:del w:id="109" w:author="Michelle" w:date="2020-04-12T12:48:00Z">
        <w:r w:rsidDel="00B93EE4">
          <w:delText>,</w:delText>
        </w:r>
      </w:del>
      <w:r>
        <w:t xml:space="preserve"> true</w:t>
      </w:r>
      <w:ins w:id="110" w:author="Michelle" w:date="2020-04-12T12:48:00Z">
        <w:r w:rsidR="00B93EE4">
          <w:t xml:space="preserve"> and available.  </w:t>
        </w:r>
      </w:ins>
      <w:ins w:id="111" w:author="Michelle" w:date="2020-04-12T12:51:00Z">
        <w:r w:rsidR="00B93EE4">
          <w:t>Client c</w:t>
        </w:r>
      </w:ins>
      <w:ins w:id="112" w:author="Michelle" w:date="2020-04-12T12:50:00Z">
        <w:r w:rsidR="00B93EE4">
          <w:t>onfidentiality and integrity are core values</w:t>
        </w:r>
      </w:ins>
      <w:ins w:id="113" w:author="Michelle" w:date="2020-04-12T12:53:00Z">
        <w:r w:rsidR="00B93EE4">
          <w:t xml:space="preserve"> that will never be compromised</w:t>
        </w:r>
      </w:ins>
      <w:del w:id="114" w:author="Michelle" w:date="2020-04-12T12:53:00Z">
        <w:r w:rsidDel="00B93EE4">
          <w:delText xml:space="preserve">, and </w:delText>
        </w:r>
        <w:r w:rsidDel="00B93EE4">
          <w:lastRenderedPageBreak/>
          <w:delText>confidential with our clients and their information.</w:delText>
        </w:r>
      </w:del>
      <w:r>
        <w:t xml:space="preserve"> When a Franchisor or a Franchisee comes to us for help, we will do everything thing we can to meet or exceed their expectations in every way possible. We will earn trust, and </w:t>
      </w:r>
      <w:del w:id="115" w:author="Michelle" w:date="2020-04-12T12:53:00Z">
        <w:r w:rsidDel="00B93EE4">
          <w:delText xml:space="preserve">we </w:delText>
        </w:r>
      </w:del>
      <w:r>
        <w:t xml:space="preserve">will cherish </w:t>
      </w:r>
      <w:ins w:id="116" w:author="Michelle" w:date="2020-04-12T12:53:00Z">
        <w:r w:rsidR="00B93EE4">
          <w:t>e</w:t>
        </w:r>
      </w:ins>
      <w:ins w:id="117" w:author="Michelle" w:date="2020-04-12T12:54:00Z">
        <w:r w:rsidR="00B93EE4">
          <w:t>very</w:t>
        </w:r>
      </w:ins>
      <w:ins w:id="118" w:author="Michelle" w:date="2020-04-12T14:54:00Z">
        <w:r w:rsidR="00C91362">
          <w:t xml:space="preserve"> member</w:t>
        </w:r>
      </w:ins>
      <w:ins w:id="119" w:author="Michelle" w:date="2020-04-12T12:54:00Z">
        <w:r w:rsidR="00B93EE4">
          <w:t xml:space="preserve"> re</w:t>
        </w:r>
      </w:ins>
      <w:ins w:id="120" w:author="Michelle" w:date="2020-04-12T12:55:00Z">
        <w:r w:rsidR="00B93EE4">
          <w:t>lationship</w:t>
        </w:r>
      </w:ins>
      <w:ins w:id="121" w:author="Michelle" w:date="2020-04-12T14:54:00Z">
        <w:r w:rsidR="00C91362">
          <w:t>.</w:t>
        </w:r>
      </w:ins>
      <w:del w:id="122" w:author="Michelle" w:date="2020-04-12T12:56:00Z">
        <w:r w:rsidDel="00D80CD9">
          <w:delText>this with all our power.</w:delText>
        </w:r>
      </w:del>
    </w:p>
    <w:p w14:paraId="229634B3" w14:textId="07DA0E9E" w:rsidR="00AE646A" w:rsidRDefault="00AE646A" w:rsidP="005D413E"/>
    <w:p w14:paraId="30326745" w14:textId="18B0A19A" w:rsidR="00AE646A" w:rsidRDefault="00AE646A" w:rsidP="005D413E"/>
    <w:p w14:paraId="4B345B20" w14:textId="77777777" w:rsidR="00AE646A" w:rsidRDefault="00AE646A" w:rsidP="005D413E"/>
    <w:p w14:paraId="7B03027A" w14:textId="77777777" w:rsidR="005D413E" w:rsidRDefault="005D413E" w:rsidP="005D413E">
      <w:r>
        <w:t>2.1.3</w:t>
      </w:r>
      <w:r>
        <w:tab/>
        <w:t>Our Team</w:t>
      </w:r>
    </w:p>
    <w:p w14:paraId="3D82EA8C" w14:textId="34F46168" w:rsidR="005D413E" w:rsidRDefault="005D413E" w:rsidP="005D413E">
      <w:r>
        <w:t>2.1.4</w:t>
      </w:r>
      <w:r>
        <w:tab/>
        <w:t>Dr. Steve Whiteside</w:t>
      </w:r>
    </w:p>
    <w:p w14:paraId="4D5475C9" w14:textId="29C49E0B" w:rsidR="006E02A5" w:rsidRDefault="006B6FD4" w:rsidP="006A42ED">
      <w:pPr>
        <w:ind w:left="720"/>
      </w:pPr>
      <w:r>
        <w:t>Based in Vancouver,</w:t>
      </w:r>
      <w:r>
        <w:t xml:space="preserve"> British Columbia,</w:t>
      </w:r>
      <w:r>
        <w:t xml:space="preserve"> Canada, Dr. Steve Whiteside is an entrepreneur and business owner. He</w:t>
      </w:r>
      <w:r>
        <w:t xml:space="preserve"> has</w:t>
      </w:r>
      <w:r>
        <w:t xml:space="preserve"> extensive experience working with franchise organizations. He has owned and operated franchises including </w:t>
      </w:r>
      <w:r>
        <w:t xml:space="preserve">Academy </w:t>
      </w:r>
      <w:proofErr w:type="gramStart"/>
      <w:r>
        <w:t>Of</w:t>
      </w:r>
      <w:proofErr w:type="gramEnd"/>
      <w:r>
        <w:t xml:space="preserve"> Learning College, CompuCollege and has worked with many franchisees from organizations such as Got Junk, CEFA, Nurse Next Door, and many more.</w:t>
      </w:r>
      <w:r>
        <w:t xml:space="preserve"> He </w:t>
      </w:r>
      <w:proofErr w:type="spellStart"/>
      <w:r>
        <w:t>iis</w:t>
      </w:r>
      <w:proofErr w:type="spellEnd"/>
      <w:r>
        <w:t xml:space="preserve"> renowned for his research on </w:t>
      </w:r>
      <w:r>
        <w:t xml:space="preserve">what makes franchise organizations successful and how can coaching help franchisees be more productive. </w:t>
      </w:r>
      <w:proofErr w:type="gramStart"/>
      <w:r>
        <w:t>Dr</w:t>
      </w:r>
      <w:proofErr w:type="gramEnd"/>
      <w:r>
        <w:t xml:space="preserve"> Whiteside has worked closely with franchisors and franchisees to help them resolve their most pressing business challenges. He is a highly respected coach and former forum leader with EO, Vistage and TEC. (if you wish to mention these) </w:t>
      </w:r>
      <w:r w:rsidR="00B819A1">
        <w:rPr>
          <w:noProof/>
        </w:rPr>
        <w:drawing>
          <wp:anchor distT="0" distB="0" distL="114300" distR="114300" simplePos="0" relativeHeight="251675648" behindDoc="1" locked="0" layoutInCell="1" allowOverlap="1" wp14:anchorId="0A869B36" wp14:editId="3D37AAFC">
            <wp:simplePos x="0" y="0"/>
            <wp:positionH relativeFrom="column">
              <wp:posOffset>538529</wp:posOffset>
            </wp:positionH>
            <wp:positionV relativeFrom="paragraph">
              <wp:posOffset>13970</wp:posOffset>
            </wp:positionV>
            <wp:extent cx="857250" cy="857250"/>
            <wp:effectExtent l="0" t="0" r="0" b="0"/>
            <wp:wrapTight wrapText="bothSides">
              <wp:wrapPolygon edited="0">
                <wp:start x="0" y="0"/>
                <wp:lineTo x="0" y="21120"/>
                <wp:lineTo x="21120" y="21120"/>
                <wp:lineTo x="2112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anchor>
        </w:drawing>
      </w:r>
      <w:r w:rsidR="00B819A1">
        <w:t xml:space="preserve">We have been working with franchise organizations for many years. Dr. Steve Whiteside has done extensive research on what makes franchisees successful as well as working with groups of Franchisees to help them solve there most pressing issues; we call these issues "What keeps you up at night" issues. Dr. Whiteside </w:t>
      </w:r>
      <w:r>
        <w:t xml:space="preserve">earned his </w:t>
      </w:r>
      <w:proofErr w:type="gramStart"/>
      <w:r>
        <w:t>Masters</w:t>
      </w:r>
      <w:proofErr w:type="gramEnd"/>
      <w:r w:rsidR="00B819A1">
        <w:t xml:space="preserve"> at Roya Roads University as well as</w:t>
      </w:r>
      <w:r>
        <w:t xml:space="preserve"> a second Masters and a PhD </w:t>
      </w:r>
      <w:proofErr w:type="spellStart"/>
      <w:r>
        <w:t>st</w:t>
      </w:r>
      <w:proofErr w:type="spellEnd"/>
      <w:r w:rsidR="00B819A1">
        <w:t xml:space="preserve"> Feilding Graduate University. But he is not only a researcher and entrepreneur, but he has </w:t>
      </w:r>
      <w:r>
        <w:t>worked in</w:t>
      </w:r>
      <w:r w:rsidR="00B819A1">
        <w:t xml:space="preserve"> franchises himself for over </w:t>
      </w:r>
      <w:r>
        <w:t>2</w:t>
      </w:r>
      <w:r w:rsidR="00B819A1">
        <w:t>0 years</w:t>
      </w:r>
      <w:r>
        <w:t xml:space="preserve"> and owned franchises for 22 years</w:t>
      </w:r>
      <w:r w:rsidR="00B819A1">
        <w:t>. The experience Dr. Whiteside has is practical and proven. He works with Franchisees as well as Franchisors.</w:t>
      </w:r>
    </w:p>
    <w:p w14:paraId="1E49AECC" w14:textId="77777777" w:rsidR="00B819A1" w:rsidRDefault="00B819A1" w:rsidP="005D413E"/>
    <w:p w14:paraId="4C31DD82" w14:textId="300BB30C" w:rsidR="006A42ED" w:rsidRDefault="006A42ED" w:rsidP="00B819A1">
      <w:pPr>
        <w:ind w:left="720"/>
      </w:pPr>
    </w:p>
    <w:p w14:paraId="291ACC5C" w14:textId="77777777" w:rsidR="00B819A1" w:rsidRDefault="00B819A1" w:rsidP="005D413E"/>
    <w:p w14:paraId="0F09213A" w14:textId="2701BA59" w:rsidR="005D413E" w:rsidRDefault="005D413E" w:rsidP="005D413E">
      <w:r>
        <w:t>2.1.6</w:t>
      </w:r>
      <w:r>
        <w:tab/>
        <w:t xml:space="preserve">Others </w:t>
      </w:r>
    </w:p>
    <w:p w14:paraId="0856A301" w14:textId="7EB81974" w:rsidR="0040273D" w:rsidRDefault="0040273D" w:rsidP="005D413E"/>
    <w:p w14:paraId="3A4A986C" w14:textId="0C9BEA85" w:rsidR="0040273D" w:rsidRDefault="0040273D" w:rsidP="0040273D">
      <w:pPr>
        <w:ind w:left="1440"/>
      </w:pPr>
      <w:r>
        <w:t xml:space="preserve">The Franchise Leadership Center also </w:t>
      </w:r>
      <w:r w:rsidR="00BE66E1">
        <w:t>partners</w:t>
      </w:r>
      <w:r>
        <w:t xml:space="preserve"> with many </w:t>
      </w:r>
      <w:r w:rsidR="00BE66E1">
        <w:t>s</w:t>
      </w:r>
      <w:r>
        <w:t>peakers from the Canadian Association of Professional Speakers</w:t>
      </w:r>
      <w:r w:rsidR="00BE66E1">
        <w:t xml:space="preserve"> as well as </w:t>
      </w:r>
      <w:r>
        <w:t>certified coaches fro</w:t>
      </w:r>
      <w:r w:rsidR="006B6FD4">
        <w:t>m</w:t>
      </w:r>
      <w:r>
        <w:t xml:space="preserve"> the Internationa</w:t>
      </w:r>
      <w:r w:rsidR="00BE66E1">
        <w:t>l</w:t>
      </w:r>
      <w:r>
        <w:t xml:space="preserve"> Coaching Federation. </w:t>
      </w:r>
      <w:r w:rsidR="001209A8">
        <w:t xml:space="preserve">Our associates </w:t>
      </w:r>
      <w:r>
        <w:t>bring the highest quality experience to our members through facilitation, speaking, coaching, and much more.</w:t>
      </w:r>
    </w:p>
    <w:p w14:paraId="77B56AE7" w14:textId="5AC63861" w:rsidR="0040273D" w:rsidRDefault="0040273D" w:rsidP="005D413E"/>
    <w:p w14:paraId="6C4C6238" w14:textId="5480B879" w:rsidR="005D413E" w:rsidRDefault="005D413E" w:rsidP="005D413E">
      <w:r>
        <w:t>3.1</w:t>
      </w:r>
      <w:r>
        <w:tab/>
        <w:t xml:space="preserve"> Our Services</w:t>
      </w:r>
    </w:p>
    <w:p w14:paraId="4F88C859" w14:textId="1EA4C6F1" w:rsidR="00073E1D" w:rsidRDefault="006B6FD4" w:rsidP="005D413E">
      <w:r>
        <w:rPr>
          <w:noProof/>
        </w:rPr>
        <w:lastRenderedPageBreak/>
        <mc:AlternateContent>
          <mc:Choice Requires="wps">
            <w:drawing>
              <wp:anchor distT="45720" distB="45720" distL="114300" distR="114300" simplePos="0" relativeHeight="251656704" behindDoc="1" locked="0" layoutInCell="1" allowOverlap="1" wp14:anchorId="4C016B00" wp14:editId="49B83627">
                <wp:simplePos x="0" y="0"/>
                <wp:positionH relativeFrom="column">
                  <wp:posOffset>1974850</wp:posOffset>
                </wp:positionH>
                <wp:positionV relativeFrom="paragraph">
                  <wp:posOffset>4552950</wp:posOffset>
                </wp:positionV>
                <wp:extent cx="1910715" cy="2533650"/>
                <wp:effectExtent l="0" t="0" r="13335" b="19050"/>
                <wp:wrapTight wrapText="bothSides">
                  <wp:wrapPolygon edited="0">
                    <wp:start x="0" y="0"/>
                    <wp:lineTo x="0" y="21600"/>
                    <wp:lineTo x="21535" y="21600"/>
                    <wp:lineTo x="21535" y="0"/>
                    <wp:lineTo x="0" y="0"/>
                  </wp:wrapPolygon>
                </wp:wrapTight>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533650"/>
                        </a:xfrm>
                        <a:prstGeom prst="rect">
                          <a:avLst/>
                        </a:prstGeom>
                        <a:solidFill>
                          <a:srgbClr val="FFFFFF"/>
                        </a:solidFill>
                        <a:ln w="9525">
                          <a:solidFill>
                            <a:srgbClr val="000000"/>
                          </a:solidFill>
                          <a:miter lim="800000"/>
                          <a:headEnd/>
                          <a:tailEnd/>
                        </a:ln>
                      </wps:spPr>
                      <wps:txbx>
                        <w:txbxContent>
                          <w:p w14:paraId="285674AE" w14:textId="0FF640E6" w:rsidR="001209A8" w:rsidRPr="00DD54D4" w:rsidRDefault="001209A8" w:rsidP="00A60F94">
                            <w:pPr>
                              <w:jc w:val="center"/>
                              <w:rPr>
                                <w:b/>
                                <w:bCs/>
                                <w:u w:val="single"/>
                              </w:rPr>
                            </w:pPr>
                            <w:r>
                              <w:rPr>
                                <w:b/>
                                <w:bCs/>
                                <w:u w:val="single"/>
                              </w:rPr>
                              <w:t>Breakout Sessions</w:t>
                            </w:r>
                          </w:p>
                          <w:p w14:paraId="17C6F5DB" w14:textId="3ED06F92" w:rsidR="001209A8" w:rsidRPr="00461E81" w:rsidRDefault="001209A8" w:rsidP="00A60F94">
                            <w:pPr>
                              <w:jc w:val="center"/>
                              <w:rPr>
                                <w:sz w:val="20"/>
                                <w:szCs w:val="20"/>
                              </w:rPr>
                            </w:pPr>
                            <w:r>
                              <w:rPr>
                                <w:sz w:val="20"/>
                                <w:szCs w:val="20"/>
                              </w:rPr>
                              <w:t>We</w:t>
                            </w:r>
                            <w:r w:rsidR="00130E80">
                              <w:rPr>
                                <w:sz w:val="20"/>
                                <w:szCs w:val="20"/>
                              </w:rPr>
                              <w:t xml:space="preserve"> offer diverse breakout topics including talent retention, business growth, interpersonal communication, building customer loyalty and effectively implementing new </w:t>
                            </w:r>
                            <w:proofErr w:type="gramStart"/>
                            <w:r w:rsidR="00130E80">
                              <w:rPr>
                                <w:sz w:val="20"/>
                                <w:szCs w:val="20"/>
                              </w:rPr>
                              <w:t xml:space="preserve">technologies  </w:t>
                            </w:r>
                            <w:r>
                              <w:rPr>
                                <w:sz w:val="20"/>
                                <w:szCs w:val="20"/>
                              </w:rPr>
                              <w:t>Our</w:t>
                            </w:r>
                            <w:proofErr w:type="gramEnd"/>
                            <w:r>
                              <w:rPr>
                                <w:sz w:val="20"/>
                                <w:szCs w:val="20"/>
                              </w:rPr>
                              <w:t xml:space="preserve"> goal is </w:t>
                            </w:r>
                            <w:r w:rsidR="00130E80">
                              <w:rPr>
                                <w:sz w:val="20"/>
                                <w:szCs w:val="20"/>
                              </w:rPr>
                              <w:t xml:space="preserve">help </w:t>
                            </w:r>
                            <w:r>
                              <w:rPr>
                                <w:sz w:val="20"/>
                                <w:szCs w:val="20"/>
                              </w:rPr>
                              <w:t>participants</w:t>
                            </w:r>
                            <w:r w:rsidR="00130E80">
                              <w:rPr>
                                <w:sz w:val="20"/>
                                <w:szCs w:val="20"/>
                              </w:rPr>
                              <w:t xml:space="preserve"> learn and </w:t>
                            </w:r>
                            <w:proofErr w:type="spellStart"/>
                            <w:r w:rsidR="00130E80">
                              <w:rPr>
                                <w:sz w:val="20"/>
                                <w:szCs w:val="20"/>
                              </w:rPr>
                              <w:t>aquire</w:t>
                            </w:r>
                            <w:proofErr w:type="spellEnd"/>
                            <w:r w:rsidR="00130E80">
                              <w:rPr>
                                <w:sz w:val="20"/>
                                <w:szCs w:val="20"/>
                              </w:rPr>
                              <w:t xml:space="preserve"> new skills for immediate, practical implementation</w:t>
                            </w:r>
                            <w:r>
                              <w:rPr>
                                <w:sz w:val="20"/>
                                <w:szCs w:val="20"/>
                              </w:rPr>
                              <w:t xml:space="preserve"> </w:t>
                            </w:r>
                            <w:r w:rsidRPr="00985EC5">
                              <w:rPr>
                                <w:noProof/>
                              </w:rPr>
                              <w:drawing>
                                <wp:inline distT="0" distB="0" distL="0" distR="0" wp14:anchorId="149262C6" wp14:editId="4EE3FF40">
                                  <wp:extent cx="1489075" cy="4572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16B00" id="_x0000_s1035" type="#_x0000_t202" style="position:absolute;margin-left:155.5pt;margin-top:358.5pt;width:150.45pt;height:199.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">
                <v:textbox>
                  <w:txbxContent>
                    <w:p w14:paraId="285674AE" w14:textId="0FF640E6" w:rsidR="001209A8" w:rsidRPr="00DD54D4" w:rsidRDefault="001209A8" w:rsidP="00A60F94">
                      <w:pPr>
                        <w:jc w:val="center"/>
                        <w:rPr>
                          <w:b/>
                          <w:bCs/>
                          <w:u w:val="single"/>
                        </w:rPr>
                      </w:pPr>
                      <w:r>
                        <w:rPr>
                          <w:b/>
                          <w:bCs/>
                          <w:u w:val="single"/>
                        </w:rPr>
                        <w:t>Breakout Sessions</w:t>
                      </w:r>
                    </w:p>
                    <w:p w14:paraId="17C6F5DB" w14:textId="3ED06F92" w:rsidR="001209A8" w:rsidRPr="00461E81" w:rsidRDefault="001209A8" w:rsidP="00A60F94">
                      <w:pPr>
                        <w:jc w:val="center"/>
                        <w:rPr>
                          <w:sz w:val="20"/>
                          <w:szCs w:val="20"/>
                        </w:rPr>
                      </w:pPr>
                      <w:r>
                        <w:rPr>
                          <w:sz w:val="20"/>
                          <w:szCs w:val="20"/>
                        </w:rPr>
                        <w:t>We</w:t>
                      </w:r>
                      <w:r w:rsidR="00130E80">
                        <w:rPr>
                          <w:sz w:val="20"/>
                          <w:szCs w:val="20"/>
                        </w:rPr>
                        <w:t xml:space="preserve"> offer diverse breakout topics including talent retention, business growth, interpersonal communication, building customer loyalty and effectively implementing new </w:t>
                      </w:r>
                      <w:proofErr w:type="gramStart"/>
                      <w:r w:rsidR="00130E80">
                        <w:rPr>
                          <w:sz w:val="20"/>
                          <w:szCs w:val="20"/>
                        </w:rPr>
                        <w:t xml:space="preserve">technologies  </w:t>
                      </w:r>
                      <w:r>
                        <w:rPr>
                          <w:sz w:val="20"/>
                          <w:szCs w:val="20"/>
                        </w:rPr>
                        <w:t>Our</w:t>
                      </w:r>
                      <w:proofErr w:type="gramEnd"/>
                      <w:r>
                        <w:rPr>
                          <w:sz w:val="20"/>
                          <w:szCs w:val="20"/>
                        </w:rPr>
                        <w:t xml:space="preserve"> goal is </w:t>
                      </w:r>
                      <w:r w:rsidR="00130E80">
                        <w:rPr>
                          <w:sz w:val="20"/>
                          <w:szCs w:val="20"/>
                        </w:rPr>
                        <w:t xml:space="preserve">help </w:t>
                      </w:r>
                      <w:r>
                        <w:rPr>
                          <w:sz w:val="20"/>
                          <w:szCs w:val="20"/>
                        </w:rPr>
                        <w:t>participants</w:t>
                      </w:r>
                      <w:r w:rsidR="00130E80">
                        <w:rPr>
                          <w:sz w:val="20"/>
                          <w:szCs w:val="20"/>
                        </w:rPr>
                        <w:t xml:space="preserve"> learn and </w:t>
                      </w:r>
                      <w:proofErr w:type="spellStart"/>
                      <w:r w:rsidR="00130E80">
                        <w:rPr>
                          <w:sz w:val="20"/>
                          <w:szCs w:val="20"/>
                        </w:rPr>
                        <w:t>aquire</w:t>
                      </w:r>
                      <w:proofErr w:type="spellEnd"/>
                      <w:r w:rsidR="00130E80">
                        <w:rPr>
                          <w:sz w:val="20"/>
                          <w:szCs w:val="20"/>
                        </w:rPr>
                        <w:t xml:space="preserve"> new skills for immediate, practical implementation</w:t>
                      </w:r>
                      <w:r>
                        <w:rPr>
                          <w:sz w:val="20"/>
                          <w:szCs w:val="20"/>
                        </w:rPr>
                        <w:t xml:space="preserve"> </w:t>
                      </w:r>
                      <w:r w:rsidRPr="00985EC5">
                        <w:rPr>
                          <w:noProof/>
                        </w:rPr>
                        <w:drawing>
                          <wp:inline distT="0" distB="0" distL="0" distR="0" wp14:anchorId="149262C6" wp14:editId="4EE3FF40">
                            <wp:extent cx="1489075" cy="4572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r w:rsidR="00E850E3">
        <w:rPr>
          <w:noProof/>
        </w:rPr>
        <mc:AlternateContent>
          <mc:Choice Requires="wps">
            <w:drawing>
              <wp:anchor distT="45720" distB="45720" distL="114300" distR="114300" simplePos="0" relativeHeight="251658752" behindDoc="1" locked="0" layoutInCell="1" allowOverlap="1" wp14:anchorId="0F5F979B" wp14:editId="1B40F1AF">
                <wp:simplePos x="0" y="0"/>
                <wp:positionH relativeFrom="column">
                  <wp:posOffset>4048174</wp:posOffset>
                </wp:positionH>
                <wp:positionV relativeFrom="paragraph">
                  <wp:posOffset>4551484</wp:posOffset>
                </wp:positionV>
                <wp:extent cx="1910715" cy="2033905"/>
                <wp:effectExtent l="0" t="0" r="13335" b="23495"/>
                <wp:wrapTight wrapText="bothSides">
                  <wp:wrapPolygon edited="0">
                    <wp:start x="0" y="0"/>
                    <wp:lineTo x="0" y="21647"/>
                    <wp:lineTo x="21535" y="21647"/>
                    <wp:lineTo x="21535" y="0"/>
                    <wp:lineTo x="0" y="0"/>
                  </wp:wrapPolygon>
                </wp:wrapTight>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33905"/>
                        </a:xfrm>
                        <a:prstGeom prst="rect">
                          <a:avLst/>
                        </a:prstGeom>
                        <a:solidFill>
                          <a:srgbClr val="FFFFFF"/>
                        </a:solidFill>
                        <a:ln w="9525">
                          <a:solidFill>
                            <a:srgbClr val="000000"/>
                          </a:solidFill>
                          <a:miter lim="800000"/>
                          <a:headEnd/>
                          <a:tailEnd/>
                        </a:ln>
                      </wps:spPr>
                      <wps:txbx>
                        <w:txbxContent>
                          <w:p w14:paraId="1D6CBD34" w14:textId="61E27830" w:rsidR="001209A8" w:rsidRPr="00DD54D4" w:rsidRDefault="001209A8" w:rsidP="00E850E3">
                            <w:pPr>
                              <w:jc w:val="center"/>
                              <w:rPr>
                                <w:b/>
                                <w:bCs/>
                                <w:u w:val="single"/>
                              </w:rPr>
                            </w:pPr>
                            <w:r>
                              <w:rPr>
                                <w:b/>
                                <w:bCs/>
                                <w:u w:val="single"/>
                              </w:rPr>
                              <w:t>Learning and Courses</w:t>
                            </w:r>
                          </w:p>
                          <w:p w14:paraId="6FA32BB6" w14:textId="7B8CB1B6" w:rsidR="001209A8" w:rsidRPr="00461E81" w:rsidRDefault="001209A8" w:rsidP="00E850E3">
                            <w:pPr>
                              <w:jc w:val="center"/>
                              <w:rPr>
                                <w:sz w:val="20"/>
                                <w:szCs w:val="20"/>
                              </w:rPr>
                            </w:pPr>
                            <w:r>
                              <w:rPr>
                                <w:sz w:val="20"/>
                                <w:szCs w:val="20"/>
                              </w:rPr>
                              <w:t>We have many courses we teach in seminar format and we are now just putting them on our website. As well we can create training programs for your team members specifically for your organization.</w:t>
                            </w:r>
                            <w:r w:rsidRPr="00985EC5">
                              <w:t xml:space="preserve"> </w:t>
                            </w:r>
                            <w:r>
                              <w:t xml:space="preserve">       </w:t>
                            </w:r>
                            <w:r w:rsidRPr="00985EC5">
                              <w:rPr>
                                <w:noProof/>
                              </w:rPr>
                              <w:drawing>
                                <wp:inline distT="0" distB="0" distL="0" distR="0" wp14:anchorId="2214D957" wp14:editId="14E29C33">
                                  <wp:extent cx="1489075" cy="4572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F979B" id="_x0000_s1036" type="#_x0000_t202" style="position:absolute;margin-left:318.75pt;margin-top:358.4pt;width:150.45pt;height:160.1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">
                <v:textbox>
                  <w:txbxContent>
                    <w:p w14:paraId="1D6CBD34" w14:textId="61E27830" w:rsidR="001209A8" w:rsidRPr="00DD54D4" w:rsidRDefault="001209A8" w:rsidP="00E850E3">
                      <w:pPr>
                        <w:jc w:val="center"/>
                        <w:rPr>
                          <w:b/>
                          <w:bCs/>
                          <w:u w:val="single"/>
                        </w:rPr>
                      </w:pPr>
                      <w:r>
                        <w:rPr>
                          <w:b/>
                          <w:bCs/>
                          <w:u w:val="single"/>
                        </w:rPr>
                        <w:t>Learning and Courses</w:t>
                      </w:r>
                    </w:p>
                    <w:p w14:paraId="6FA32BB6" w14:textId="7B8CB1B6" w:rsidR="001209A8" w:rsidRPr="00461E81" w:rsidRDefault="001209A8" w:rsidP="00E850E3">
                      <w:pPr>
                        <w:jc w:val="center"/>
                        <w:rPr>
                          <w:sz w:val="20"/>
                          <w:szCs w:val="20"/>
                        </w:rPr>
                      </w:pPr>
                      <w:r>
                        <w:rPr>
                          <w:sz w:val="20"/>
                          <w:szCs w:val="20"/>
                        </w:rPr>
                        <w:t>We have many courses we teach in seminar format and we are now just putting them on our website. As well we can create training programs for your team members specifically for your organization.</w:t>
                      </w:r>
                      <w:r w:rsidRPr="00985EC5">
                        <w:t xml:space="preserve"> </w:t>
                      </w:r>
                      <w:r>
                        <w:t xml:space="preserve">       </w:t>
                      </w:r>
                      <w:r w:rsidRPr="00985EC5">
                        <w:rPr>
                          <w:noProof/>
                        </w:rPr>
                        <w:drawing>
                          <wp:inline distT="0" distB="0" distL="0" distR="0" wp14:anchorId="2214D957" wp14:editId="14E29C33">
                            <wp:extent cx="1489075" cy="4572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r w:rsidR="0013312B">
        <w:rPr>
          <w:noProof/>
        </w:rPr>
        <mc:AlternateContent>
          <mc:Choice Requires="wps">
            <w:drawing>
              <wp:anchor distT="45720" distB="45720" distL="114300" distR="114300" simplePos="0" relativeHeight="251692032" behindDoc="1" locked="0" layoutInCell="1" allowOverlap="1" wp14:anchorId="615CF258" wp14:editId="1978686F">
                <wp:simplePos x="0" y="0"/>
                <wp:positionH relativeFrom="column">
                  <wp:posOffset>-129540</wp:posOffset>
                </wp:positionH>
                <wp:positionV relativeFrom="paragraph">
                  <wp:posOffset>4549775</wp:posOffset>
                </wp:positionV>
                <wp:extent cx="1910715" cy="2033905"/>
                <wp:effectExtent l="0" t="0" r="13335" b="23495"/>
                <wp:wrapTight wrapText="bothSides">
                  <wp:wrapPolygon edited="0">
                    <wp:start x="0" y="0"/>
                    <wp:lineTo x="0" y="21647"/>
                    <wp:lineTo x="21535" y="21647"/>
                    <wp:lineTo x="21535" y="0"/>
                    <wp:lineTo x="0" y="0"/>
                  </wp:wrapPolygon>
                </wp:wrapTight>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33905"/>
                        </a:xfrm>
                        <a:prstGeom prst="rect">
                          <a:avLst/>
                        </a:prstGeom>
                        <a:solidFill>
                          <a:srgbClr val="FFFFFF"/>
                        </a:solidFill>
                        <a:ln w="9525">
                          <a:solidFill>
                            <a:srgbClr val="000000"/>
                          </a:solidFill>
                          <a:miter lim="800000"/>
                          <a:headEnd/>
                          <a:tailEnd/>
                        </a:ln>
                      </wps:spPr>
                      <wps:txbx>
                        <w:txbxContent>
                          <w:p w14:paraId="6D96BC2E" w14:textId="228EE2D7" w:rsidR="001209A8" w:rsidRPr="00DD54D4" w:rsidRDefault="001209A8" w:rsidP="0013312B">
                            <w:pPr>
                              <w:jc w:val="center"/>
                              <w:rPr>
                                <w:b/>
                                <w:bCs/>
                                <w:u w:val="single"/>
                              </w:rPr>
                            </w:pPr>
                            <w:r>
                              <w:rPr>
                                <w:b/>
                                <w:bCs/>
                                <w:u w:val="single"/>
                              </w:rPr>
                              <w:t>Key</w:t>
                            </w:r>
                            <w:r>
                              <w:rPr>
                                <w:b/>
                                <w:bCs/>
                                <w:u w:val="single"/>
                              </w:rPr>
                              <w:t>note Speakers</w:t>
                            </w:r>
                          </w:p>
                          <w:p w14:paraId="4ABE2F7D" w14:textId="1BFC08EF" w:rsidR="001209A8" w:rsidRPr="00461E81" w:rsidRDefault="001209A8" w:rsidP="0013312B">
                            <w:pPr>
                              <w:jc w:val="center"/>
                              <w:rPr>
                                <w:sz w:val="20"/>
                                <w:szCs w:val="20"/>
                              </w:rPr>
                            </w:pPr>
                            <w:r>
                              <w:rPr>
                                <w:sz w:val="20"/>
                                <w:szCs w:val="20"/>
                              </w:rPr>
                              <w:t xml:space="preserve">We </w:t>
                            </w:r>
                            <w:proofErr w:type="spellStart"/>
                            <w:r>
                              <w:rPr>
                                <w:sz w:val="20"/>
                                <w:szCs w:val="20"/>
                              </w:rPr>
                              <w:t>utilze</w:t>
                            </w:r>
                            <w:proofErr w:type="spellEnd"/>
                            <w:r>
                              <w:rPr>
                                <w:sz w:val="20"/>
                                <w:szCs w:val="20"/>
                              </w:rPr>
                              <w:t xml:space="preserve"> the services of leading thinkers and presenters</w:t>
                            </w:r>
                            <w:r>
                              <w:rPr>
                                <w:sz w:val="20"/>
                                <w:szCs w:val="20"/>
                              </w:rPr>
                              <w:t xml:space="preserve"> who motivate, inspire and change the way we </w:t>
                            </w:r>
                            <w:r>
                              <w:rPr>
                                <w:sz w:val="20"/>
                                <w:szCs w:val="20"/>
                              </w:rPr>
                              <w:t>think</w:t>
                            </w:r>
                            <w:r>
                              <w:rPr>
                                <w:sz w:val="20"/>
                                <w:szCs w:val="20"/>
                              </w:rPr>
                              <w:t xml:space="preserve"> about our businesses and ourselves. </w:t>
                            </w:r>
                            <w:r w:rsidRPr="00985EC5">
                              <w:rPr>
                                <w:noProof/>
                              </w:rPr>
                              <w:drawing>
                                <wp:inline distT="0" distB="0" distL="0" distR="0" wp14:anchorId="50A1DAAD" wp14:editId="6C4F0C77">
                                  <wp:extent cx="1489075" cy="457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CF258" id="_x0000_s1037" type="#_x0000_t202" style="position:absolute;margin-left:-10.2pt;margin-top:358.25pt;width:150.45pt;height:160.1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">
                <v:textbox>
                  <w:txbxContent>
                    <w:p w14:paraId="6D96BC2E" w14:textId="228EE2D7" w:rsidR="001209A8" w:rsidRPr="00DD54D4" w:rsidRDefault="001209A8" w:rsidP="0013312B">
                      <w:pPr>
                        <w:jc w:val="center"/>
                        <w:rPr>
                          <w:b/>
                          <w:bCs/>
                          <w:u w:val="single"/>
                        </w:rPr>
                      </w:pPr>
                      <w:r>
                        <w:rPr>
                          <w:b/>
                          <w:bCs/>
                          <w:u w:val="single"/>
                        </w:rPr>
                        <w:t>Key</w:t>
                      </w:r>
                      <w:r>
                        <w:rPr>
                          <w:b/>
                          <w:bCs/>
                          <w:u w:val="single"/>
                        </w:rPr>
                        <w:t>note Speakers</w:t>
                      </w:r>
                    </w:p>
                    <w:p w14:paraId="4ABE2F7D" w14:textId="1BFC08EF" w:rsidR="001209A8" w:rsidRPr="00461E81" w:rsidRDefault="001209A8" w:rsidP="0013312B">
                      <w:pPr>
                        <w:jc w:val="center"/>
                        <w:rPr>
                          <w:sz w:val="20"/>
                          <w:szCs w:val="20"/>
                        </w:rPr>
                      </w:pPr>
                      <w:r>
                        <w:rPr>
                          <w:sz w:val="20"/>
                          <w:szCs w:val="20"/>
                        </w:rPr>
                        <w:t xml:space="preserve">We </w:t>
                      </w:r>
                      <w:proofErr w:type="spellStart"/>
                      <w:r>
                        <w:rPr>
                          <w:sz w:val="20"/>
                          <w:szCs w:val="20"/>
                        </w:rPr>
                        <w:t>utilze</w:t>
                      </w:r>
                      <w:proofErr w:type="spellEnd"/>
                      <w:r>
                        <w:rPr>
                          <w:sz w:val="20"/>
                          <w:szCs w:val="20"/>
                        </w:rPr>
                        <w:t xml:space="preserve"> the services of leading thinkers and presenters</w:t>
                      </w:r>
                      <w:r>
                        <w:rPr>
                          <w:sz w:val="20"/>
                          <w:szCs w:val="20"/>
                        </w:rPr>
                        <w:t xml:space="preserve"> who motivate, inspire and change the way we </w:t>
                      </w:r>
                      <w:r>
                        <w:rPr>
                          <w:sz w:val="20"/>
                          <w:szCs w:val="20"/>
                        </w:rPr>
                        <w:t>think</w:t>
                      </w:r>
                      <w:r>
                        <w:rPr>
                          <w:sz w:val="20"/>
                          <w:szCs w:val="20"/>
                        </w:rPr>
                        <w:t xml:space="preserve"> about our businesses and ourselves. </w:t>
                      </w:r>
                      <w:r w:rsidRPr="00985EC5">
                        <w:rPr>
                          <w:noProof/>
                        </w:rPr>
                        <w:drawing>
                          <wp:inline distT="0" distB="0" distL="0" distR="0" wp14:anchorId="50A1DAAD" wp14:editId="6C4F0C77">
                            <wp:extent cx="1489075" cy="457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r w:rsidR="00C04FAC">
        <w:rPr>
          <w:noProof/>
        </w:rPr>
        <mc:AlternateContent>
          <mc:Choice Requires="wps">
            <w:drawing>
              <wp:anchor distT="45720" distB="45720" distL="114300" distR="114300" simplePos="0" relativeHeight="251689984" behindDoc="0" locked="0" layoutInCell="1" allowOverlap="1" wp14:anchorId="2A4ACEFE" wp14:editId="2B1983A0">
                <wp:simplePos x="0" y="0"/>
                <wp:positionH relativeFrom="column">
                  <wp:posOffset>4047978</wp:posOffset>
                </wp:positionH>
                <wp:positionV relativeFrom="paragraph">
                  <wp:posOffset>2481922</wp:posOffset>
                </wp:positionV>
                <wp:extent cx="1910715" cy="1898650"/>
                <wp:effectExtent l="0" t="0" r="13335" b="254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1898650"/>
                        </a:xfrm>
                        <a:prstGeom prst="rect">
                          <a:avLst/>
                        </a:prstGeom>
                        <a:solidFill>
                          <a:srgbClr val="FFFFFF"/>
                        </a:solidFill>
                        <a:ln w="9525">
                          <a:solidFill>
                            <a:srgbClr val="000000"/>
                          </a:solidFill>
                          <a:miter lim="800000"/>
                          <a:headEnd/>
                          <a:tailEnd/>
                        </a:ln>
                      </wps:spPr>
                      <wps:txbx>
                        <w:txbxContent>
                          <w:p w14:paraId="1951AD73" w14:textId="039A1586" w:rsidR="001209A8" w:rsidRPr="00DD54D4" w:rsidRDefault="001209A8" w:rsidP="00C04FAC">
                            <w:pPr>
                              <w:jc w:val="center"/>
                              <w:rPr>
                                <w:b/>
                                <w:bCs/>
                                <w:u w:val="single"/>
                              </w:rPr>
                            </w:pPr>
                            <w:r w:rsidRPr="00DD54D4">
                              <w:rPr>
                                <w:b/>
                                <w:bCs/>
                                <w:u w:val="single"/>
                              </w:rPr>
                              <w:t xml:space="preserve">Franchise </w:t>
                            </w:r>
                            <w:r>
                              <w:rPr>
                                <w:b/>
                                <w:bCs/>
                                <w:u w:val="single"/>
                              </w:rPr>
                              <w:t>Conventions</w:t>
                            </w:r>
                          </w:p>
                          <w:p w14:paraId="7307F663" w14:textId="13843811" w:rsidR="006B6FD4" w:rsidRDefault="001209A8" w:rsidP="00C04FAC">
                            <w:pPr>
                              <w:jc w:val="center"/>
                              <w:rPr>
                                <w:sz w:val="20"/>
                                <w:szCs w:val="20"/>
                              </w:rPr>
                            </w:pPr>
                            <w:r>
                              <w:rPr>
                                <w:sz w:val="20"/>
                                <w:szCs w:val="20"/>
                              </w:rPr>
                              <w:t xml:space="preserve">We can be a small part of your convention or we can plan </w:t>
                            </w:r>
                            <w:r>
                              <w:rPr>
                                <w:sz w:val="20"/>
                                <w:szCs w:val="20"/>
                              </w:rPr>
                              <w:t>the entire experience</w:t>
                            </w:r>
                            <w:r>
                              <w:rPr>
                                <w:sz w:val="20"/>
                                <w:szCs w:val="20"/>
                              </w:rPr>
                              <w:t xml:space="preserve"> depending on your needs. From Keynotes to breakout sessions</w:t>
                            </w:r>
                          </w:p>
                          <w:p w14:paraId="6D77CB66" w14:textId="09453A4F" w:rsidR="001209A8" w:rsidRDefault="006B6FD4" w:rsidP="00C04FAC">
                            <w:pPr>
                              <w:jc w:val="center"/>
                            </w:pPr>
                            <w:r w:rsidRPr="00985EC5">
                              <w:rPr>
                                <w:noProof/>
                              </w:rPr>
                              <w:drawing>
                                <wp:inline distT="0" distB="0" distL="0" distR="0" wp14:anchorId="3FDAA8C3" wp14:editId="4289264B">
                                  <wp:extent cx="1489075"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r w:rsidR="001209A8">
                              <w:rPr>
                                <w:sz w:val="20"/>
                                <w:szCs w:val="20"/>
                              </w:rPr>
                              <w:t>.</w:t>
                            </w:r>
                            <w:r w:rsidR="001209A8" w:rsidRPr="00985EC5">
                              <w:t xml:space="preserve"> </w:t>
                            </w:r>
                            <w:r w:rsidR="001209A8">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ACEFE" id="_x0000_s1038" type="#_x0000_t202" style="position:absolute;margin-left:318.75pt;margin-top:195.45pt;width:150.45pt;height:14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">
                <v:textbox>
                  <w:txbxContent>
                    <w:p w14:paraId="1951AD73" w14:textId="039A1586" w:rsidR="001209A8" w:rsidRPr="00DD54D4" w:rsidRDefault="001209A8" w:rsidP="00C04FAC">
                      <w:pPr>
                        <w:jc w:val="center"/>
                        <w:rPr>
                          <w:b/>
                          <w:bCs/>
                          <w:u w:val="single"/>
                        </w:rPr>
                      </w:pPr>
                      <w:r w:rsidRPr="00DD54D4">
                        <w:rPr>
                          <w:b/>
                          <w:bCs/>
                          <w:u w:val="single"/>
                        </w:rPr>
                        <w:t xml:space="preserve">Franchise </w:t>
                      </w:r>
                      <w:r>
                        <w:rPr>
                          <w:b/>
                          <w:bCs/>
                          <w:u w:val="single"/>
                        </w:rPr>
                        <w:t>Conventions</w:t>
                      </w:r>
                    </w:p>
                    <w:p w14:paraId="7307F663" w14:textId="13843811" w:rsidR="006B6FD4" w:rsidRDefault="001209A8" w:rsidP="00C04FAC">
                      <w:pPr>
                        <w:jc w:val="center"/>
                        <w:rPr>
                          <w:sz w:val="20"/>
                          <w:szCs w:val="20"/>
                        </w:rPr>
                      </w:pPr>
                      <w:r>
                        <w:rPr>
                          <w:sz w:val="20"/>
                          <w:szCs w:val="20"/>
                        </w:rPr>
                        <w:t xml:space="preserve">We can be a small part of your convention or we can plan </w:t>
                      </w:r>
                      <w:r>
                        <w:rPr>
                          <w:sz w:val="20"/>
                          <w:szCs w:val="20"/>
                        </w:rPr>
                        <w:t>the entire experience</w:t>
                      </w:r>
                      <w:r>
                        <w:rPr>
                          <w:sz w:val="20"/>
                          <w:szCs w:val="20"/>
                        </w:rPr>
                        <w:t xml:space="preserve"> depending on your needs. From Keynotes to breakout sessions</w:t>
                      </w:r>
                    </w:p>
                    <w:p w14:paraId="6D77CB66" w14:textId="09453A4F" w:rsidR="001209A8" w:rsidRDefault="006B6FD4" w:rsidP="00C04FAC">
                      <w:pPr>
                        <w:jc w:val="center"/>
                      </w:pPr>
                      <w:r w:rsidRPr="00985EC5">
                        <w:rPr>
                          <w:noProof/>
                        </w:rPr>
                        <w:drawing>
                          <wp:inline distT="0" distB="0" distL="0" distR="0" wp14:anchorId="3FDAA8C3" wp14:editId="4289264B">
                            <wp:extent cx="1489075"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r w:rsidR="001209A8">
                        <w:rPr>
                          <w:sz w:val="20"/>
                          <w:szCs w:val="20"/>
                        </w:rPr>
                        <w:t>.</w:t>
                      </w:r>
                      <w:r w:rsidR="001209A8" w:rsidRPr="00985EC5">
                        <w:t xml:space="preserve"> </w:t>
                      </w:r>
                      <w:r w:rsidR="001209A8">
                        <w:t xml:space="preserve">       </w:t>
                      </w:r>
                    </w:p>
                  </w:txbxContent>
                </v:textbox>
                <w10:wrap type="square"/>
              </v:shape>
            </w:pict>
          </mc:Fallback>
        </mc:AlternateContent>
      </w:r>
      <w:r w:rsidR="00461E81">
        <w:rPr>
          <w:noProof/>
        </w:rPr>
        <mc:AlternateContent>
          <mc:Choice Requires="wps">
            <w:drawing>
              <wp:anchor distT="45720" distB="45720" distL="114300" distR="114300" simplePos="0" relativeHeight="251687936" behindDoc="0" locked="0" layoutInCell="1" allowOverlap="1" wp14:anchorId="560DC257" wp14:editId="15CDFC76">
                <wp:simplePos x="0" y="0"/>
                <wp:positionH relativeFrom="column">
                  <wp:posOffset>1939681</wp:posOffset>
                </wp:positionH>
                <wp:positionV relativeFrom="paragraph">
                  <wp:posOffset>2497455</wp:posOffset>
                </wp:positionV>
                <wp:extent cx="1910715" cy="1898650"/>
                <wp:effectExtent l="0" t="0" r="13335"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1898650"/>
                        </a:xfrm>
                        <a:prstGeom prst="rect">
                          <a:avLst/>
                        </a:prstGeom>
                        <a:solidFill>
                          <a:srgbClr val="FFFFFF"/>
                        </a:solidFill>
                        <a:ln w="9525">
                          <a:solidFill>
                            <a:srgbClr val="000000"/>
                          </a:solidFill>
                          <a:miter lim="800000"/>
                          <a:headEnd/>
                          <a:tailEnd/>
                        </a:ln>
                      </wps:spPr>
                      <wps:txbx>
                        <w:txbxContent>
                          <w:p w14:paraId="417BE430" w14:textId="71632547" w:rsidR="001209A8" w:rsidRPr="00DD54D4" w:rsidRDefault="001209A8" w:rsidP="00461E81">
                            <w:pPr>
                              <w:jc w:val="center"/>
                              <w:rPr>
                                <w:b/>
                                <w:bCs/>
                                <w:u w:val="single"/>
                              </w:rPr>
                            </w:pPr>
                            <w:r w:rsidRPr="00DD54D4">
                              <w:rPr>
                                <w:b/>
                                <w:bCs/>
                                <w:u w:val="single"/>
                              </w:rPr>
                              <w:t xml:space="preserve">Franchise </w:t>
                            </w:r>
                            <w:r>
                              <w:rPr>
                                <w:b/>
                                <w:bCs/>
                                <w:u w:val="single"/>
                              </w:rPr>
                              <w:t>Summits</w:t>
                            </w:r>
                          </w:p>
                          <w:p w14:paraId="48EDD862" w14:textId="26B31002" w:rsidR="001209A8" w:rsidRDefault="001209A8" w:rsidP="00461E81">
                            <w:pPr>
                              <w:jc w:val="center"/>
                            </w:pPr>
                            <w:r>
                              <w:rPr>
                                <w:sz w:val="20"/>
                                <w:szCs w:val="20"/>
                              </w:rPr>
                              <w:t>We plan weekend to week long summits to help organizations grow and build relationships</w:t>
                            </w:r>
                            <w:r>
                              <w:rPr>
                                <w:sz w:val="20"/>
                                <w:szCs w:val="20"/>
                              </w:rPr>
                              <w:t xml:space="preserve"> We can </w:t>
                            </w:r>
                            <w:proofErr w:type="gramStart"/>
                            <w:r>
                              <w:rPr>
                                <w:sz w:val="20"/>
                                <w:szCs w:val="20"/>
                              </w:rPr>
                              <w:t>customize</w:t>
                            </w:r>
                            <w:r>
                              <w:rPr>
                                <w:sz w:val="20"/>
                                <w:szCs w:val="20"/>
                              </w:rPr>
                              <w:t xml:space="preserve">  specific</w:t>
                            </w:r>
                            <w:proofErr w:type="gramEnd"/>
                            <w:r>
                              <w:rPr>
                                <w:sz w:val="20"/>
                                <w:szCs w:val="20"/>
                              </w:rPr>
                              <w:t xml:space="preserve"> summits </w:t>
                            </w:r>
                            <w:r>
                              <w:rPr>
                                <w:sz w:val="20"/>
                                <w:szCs w:val="20"/>
                              </w:rPr>
                              <w:t>to meet your needs, tailoring the content accordingly</w:t>
                            </w:r>
                            <w:r w:rsidRPr="00985EC5">
                              <w:t xml:space="preserve"> </w:t>
                            </w:r>
                            <w:r>
                              <w:t xml:space="preserve">       </w:t>
                            </w:r>
                            <w:r w:rsidRPr="00985EC5">
                              <w:rPr>
                                <w:noProof/>
                              </w:rPr>
                              <w:drawing>
                                <wp:inline distT="0" distB="0" distL="0" distR="0" wp14:anchorId="0E1B38AF" wp14:editId="455A3D55">
                                  <wp:extent cx="1489075"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DC257" id="_x0000_s1039" type="#_x0000_t202" style="position:absolute;margin-left:152.75pt;margin-top:196.65pt;width:150.45pt;height:14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">
                <v:textbox>
                  <w:txbxContent>
                    <w:p w14:paraId="417BE430" w14:textId="71632547" w:rsidR="001209A8" w:rsidRPr="00DD54D4" w:rsidRDefault="001209A8" w:rsidP="00461E81">
                      <w:pPr>
                        <w:jc w:val="center"/>
                        <w:rPr>
                          <w:b/>
                          <w:bCs/>
                          <w:u w:val="single"/>
                        </w:rPr>
                      </w:pPr>
                      <w:r w:rsidRPr="00DD54D4">
                        <w:rPr>
                          <w:b/>
                          <w:bCs/>
                          <w:u w:val="single"/>
                        </w:rPr>
                        <w:t xml:space="preserve">Franchise </w:t>
                      </w:r>
                      <w:r>
                        <w:rPr>
                          <w:b/>
                          <w:bCs/>
                          <w:u w:val="single"/>
                        </w:rPr>
                        <w:t>Summits</w:t>
                      </w:r>
                    </w:p>
                    <w:p w14:paraId="48EDD862" w14:textId="26B31002" w:rsidR="001209A8" w:rsidRDefault="001209A8" w:rsidP="00461E81">
                      <w:pPr>
                        <w:jc w:val="center"/>
                      </w:pPr>
                      <w:r>
                        <w:rPr>
                          <w:sz w:val="20"/>
                          <w:szCs w:val="20"/>
                        </w:rPr>
                        <w:t>We plan weekend to week long summits to help organizations grow and build relationships</w:t>
                      </w:r>
                      <w:r>
                        <w:rPr>
                          <w:sz w:val="20"/>
                          <w:szCs w:val="20"/>
                        </w:rPr>
                        <w:t xml:space="preserve"> We can </w:t>
                      </w:r>
                      <w:proofErr w:type="gramStart"/>
                      <w:r>
                        <w:rPr>
                          <w:sz w:val="20"/>
                          <w:szCs w:val="20"/>
                        </w:rPr>
                        <w:t>customize</w:t>
                      </w:r>
                      <w:r>
                        <w:rPr>
                          <w:sz w:val="20"/>
                          <w:szCs w:val="20"/>
                        </w:rPr>
                        <w:t xml:space="preserve">  specific</w:t>
                      </w:r>
                      <w:proofErr w:type="gramEnd"/>
                      <w:r>
                        <w:rPr>
                          <w:sz w:val="20"/>
                          <w:szCs w:val="20"/>
                        </w:rPr>
                        <w:t xml:space="preserve"> summits </w:t>
                      </w:r>
                      <w:r>
                        <w:rPr>
                          <w:sz w:val="20"/>
                          <w:szCs w:val="20"/>
                        </w:rPr>
                        <w:t>to meet your needs, tailoring the content accordingly</w:t>
                      </w:r>
                      <w:r w:rsidRPr="00985EC5">
                        <w:t xml:space="preserve"> </w:t>
                      </w:r>
                      <w:r>
                        <w:t xml:space="preserve">       </w:t>
                      </w:r>
                      <w:r w:rsidRPr="00985EC5">
                        <w:rPr>
                          <w:noProof/>
                        </w:rPr>
                        <w:drawing>
                          <wp:inline distT="0" distB="0" distL="0" distR="0" wp14:anchorId="0E1B38AF" wp14:editId="455A3D55">
                            <wp:extent cx="1489075"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square"/>
              </v:shape>
            </w:pict>
          </mc:Fallback>
        </mc:AlternateContent>
      </w:r>
      <w:r w:rsidR="008E592E">
        <w:rPr>
          <w:noProof/>
        </w:rPr>
        <mc:AlternateContent>
          <mc:Choice Requires="wps">
            <w:drawing>
              <wp:anchor distT="45720" distB="45720" distL="114300" distR="114300" simplePos="0" relativeHeight="251683840" behindDoc="0" locked="0" layoutInCell="1" allowOverlap="1" wp14:anchorId="2ED6F201" wp14:editId="6A4EB041">
                <wp:simplePos x="0" y="0"/>
                <wp:positionH relativeFrom="column">
                  <wp:posOffset>3997325</wp:posOffset>
                </wp:positionH>
                <wp:positionV relativeFrom="paragraph">
                  <wp:posOffset>335280</wp:posOffset>
                </wp:positionV>
                <wp:extent cx="1905000" cy="2016125"/>
                <wp:effectExtent l="0" t="0" r="19050"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016125"/>
                        </a:xfrm>
                        <a:prstGeom prst="rect">
                          <a:avLst/>
                        </a:prstGeom>
                        <a:solidFill>
                          <a:srgbClr val="FFFFFF"/>
                        </a:solidFill>
                        <a:ln w="9525">
                          <a:solidFill>
                            <a:srgbClr val="000000"/>
                          </a:solidFill>
                          <a:miter lim="800000"/>
                          <a:headEnd/>
                          <a:tailEnd/>
                        </a:ln>
                      </wps:spPr>
                      <wps:txbx>
                        <w:txbxContent>
                          <w:p w14:paraId="6157326F" w14:textId="3B11B03C" w:rsidR="001209A8" w:rsidRDefault="001209A8" w:rsidP="008E592E">
                            <w:pPr>
                              <w:jc w:val="center"/>
                              <w:rPr>
                                <w:b/>
                                <w:bCs/>
                                <w:u w:val="single"/>
                              </w:rPr>
                            </w:pPr>
                            <w:r>
                              <w:rPr>
                                <w:b/>
                                <w:bCs/>
                                <w:u w:val="single"/>
                              </w:rPr>
                              <w:t>Consulting</w:t>
                            </w:r>
                          </w:p>
                          <w:p w14:paraId="30A2C444" w14:textId="77D33C91" w:rsidR="001209A8" w:rsidRPr="00EC0396" w:rsidRDefault="001209A8" w:rsidP="008E592E">
                            <w:pPr>
                              <w:jc w:val="center"/>
                              <w:rPr>
                                <w:sz w:val="20"/>
                                <w:szCs w:val="20"/>
                              </w:rPr>
                            </w:pPr>
                            <w:r w:rsidRPr="00EC0396">
                              <w:rPr>
                                <w:sz w:val="20"/>
                                <w:szCs w:val="20"/>
                              </w:rPr>
                              <w:t xml:space="preserve">Our </w:t>
                            </w:r>
                            <w:proofErr w:type="spellStart"/>
                            <w:r w:rsidRPr="00EC0396">
                              <w:rPr>
                                <w:sz w:val="20"/>
                                <w:szCs w:val="20"/>
                              </w:rPr>
                              <w:t>consultring</w:t>
                            </w:r>
                            <w:proofErr w:type="spellEnd"/>
                            <w:r w:rsidRPr="00EC0396">
                              <w:rPr>
                                <w:sz w:val="20"/>
                                <w:szCs w:val="20"/>
                              </w:rPr>
                              <w:t xml:space="preserve"> specializes </w:t>
                            </w:r>
                            <w:proofErr w:type="gramStart"/>
                            <w:r w:rsidRPr="00EC0396">
                              <w:rPr>
                                <w:sz w:val="20"/>
                                <w:szCs w:val="20"/>
                              </w:rPr>
                              <w:t>in  leadership</w:t>
                            </w:r>
                            <w:proofErr w:type="gramEnd"/>
                            <w:r w:rsidRPr="00EC0396">
                              <w:rPr>
                                <w:sz w:val="20"/>
                                <w:szCs w:val="20"/>
                              </w:rPr>
                              <w:t xml:space="preserve">, team building,  strategic planning, succession planning, emotional </w:t>
                            </w:r>
                            <w:proofErr w:type="spellStart"/>
                            <w:r w:rsidRPr="00EC0396">
                              <w:rPr>
                                <w:sz w:val="20"/>
                                <w:szCs w:val="20"/>
                              </w:rPr>
                              <w:t>intellegance</w:t>
                            </w:r>
                            <w:proofErr w:type="spellEnd"/>
                            <w:r w:rsidR="00130E80">
                              <w:rPr>
                                <w:sz w:val="20"/>
                                <w:szCs w:val="20"/>
                              </w:rPr>
                              <w:t xml:space="preserve"> and </w:t>
                            </w:r>
                            <w:r w:rsidRPr="00EC0396">
                              <w:rPr>
                                <w:sz w:val="20"/>
                                <w:szCs w:val="20"/>
                              </w:rPr>
                              <w:t>relationship building</w:t>
                            </w:r>
                            <w:r w:rsidRPr="00EC0396">
                              <w:rPr>
                                <w:noProof/>
                              </w:rPr>
                              <w:drawing>
                                <wp:inline distT="0" distB="0" distL="0" distR="0" wp14:anchorId="2549491A" wp14:editId="0D2E4330">
                                  <wp:extent cx="1489075" cy="4514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9075" cy="4514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6F201" id="_x0000_s1040" type="#_x0000_t202" style="position:absolute;margin-left:314.75pt;margin-top:26.4pt;width:150pt;height:158.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">
                <v:textbox>
                  <w:txbxContent>
                    <w:p w14:paraId="6157326F" w14:textId="3B11B03C" w:rsidR="001209A8" w:rsidRDefault="001209A8" w:rsidP="008E592E">
                      <w:pPr>
                        <w:jc w:val="center"/>
                        <w:rPr>
                          <w:b/>
                          <w:bCs/>
                          <w:u w:val="single"/>
                        </w:rPr>
                      </w:pPr>
                      <w:r>
                        <w:rPr>
                          <w:b/>
                          <w:bCs/>
                          <w:u w:val="single"/>
                        </w:rPr>
                        <w:t>Consulting</w:t>
                      </w:r>
                    </w:p>
                    <w:p w14:paraId="30A2C444" w14:textId="77D33C91" w:rsidR="001209A8" w:rsidRPr="00EC0396" w:rsidRDefault="001209A8" w:rsidP="008E592E">
                      <w:pPr>
                        <w:jc w:val="center"/>
                        <w:rPr>
                          <w:sz w:val="20"/>
                          <w:szCs w:val="20"/>
                        </w:rPr>
                      </w:pPr>
                      <w:r w:rsidRPr="00EC0396">
                        <w:rPr>
                          <w:sz w:val="20"/>
                          <w:szCs w:val="20"/>
                        </w:rPr>
                        <w:t xml:space="preserve">Our </w:t>
                      </w:r>
                      <w:proofErr w:type="spellStart"/>
                      <w:r w:rsidRPr="00EC0396">
                        <w:rPr>
                          <w:sz w:val="20"/>
                          <w:szCs w:val="20"/>
                        </w:rPr>
                        <w:t>consultring</w:t>
                      </w:r>
                      <w:proofErr w:type="spellEnd"/>
                      <w:r w:rsidRPr="00EC0396">
                        <w:rPr>
                          <w:sz w:val="20"/>
                          <w:szCs w:val="20"/>
                        </w:rPr>
                        <w:t xml:space="preserve"> specializes </w:t>
                      </w:r>
                      <w:proofErr w:type="gramStart"/>
                      <w:r w:rsidRPr="00EC0396">
                        <w:rPr>
                          <w:sz w:val="20"/>
                          <w:szCs w:val="20"/>
                        </w:rPr>
                        <w:t>in  leadership</w:t>
                      </w:r>
                      <w:proofErr w:type="gramEnd"/>
                      <w:r w:rsidRPr="00EC0396">
                        <w:rPr>
                          <w:sz w:val="20"/>
                          <w:szCs w:val="20"/>
                        </w:rPr>
                        <w:t xml:space="preserve">, team building,  strategic planning, succession planning, emotional </w:t>
                      </w:r>
                      <w:proofErr w:type="spellStart"/>
                      <w:r w:rsidRPr="00EC0396">
                        <w:rPr>
                          <w:sz w:val="20"/>
                          <w:szCs w:val="20"/>
                        </w:rPr>
                        <w:t>intellegance</w:t>
                      </w:r>
                      <w:proofErr w:type="spellEnd"/>
                      <w:r w:rsidR="00130E80">
                        <w:rPr>
                          <w:sz w:val="20"/>
                          <w:szCs w:val="20"/>
                        </w:rPr>
                        <w:t xml:space="preserve"> and </w:t>
                      </w:r>
                      <w:r w:rsidRPr="00EC0396">
                        <w:rPr>
                          <w:sz w:val="20"/>
                          <w:szCs w:val="20"/>
                        </w:rPr>
                        <w:t>relationship building</w:t>
                      </w:r>
                      <w:r w:rsidRPr="00EC0396">
                        <w:rPr>
                          <w:noProof/>
                        </w:rPr>
                        <w:drawing>
                          <wp:inline distT="0" distB="0" distL="0" distR="0" wp14:anchorId="2549491A" wp14:editId="0D2E4330">
                            <wp:extent cx="1489075" cy="4514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9075" cy="451485"/>
                                    </a:xfrm>
                                    <a:prstGeom prst="rect">
                                      <a:avLst/>
                                    </a:prstGeom>
                                    <a:noFill/>
                                    <a:ln>
                                      <a:noFill/>
                                    </a:ln>
                                  </pic:spPr>
                                </pic:pic>
                              </a:graphicData>
                            </a:graphic>
                          </wp:inline>
                        </w:drawing>
                      </w:r>
                    </w:p>
                  </w:txbxContent>
                </v:textbox>
                <w10:wrap type="square"/>
              </v:shape>
            </w:pict>
          </mc:Fallback>
        </mc:AlternateContent>
      </w:r>
      <w:r w:rsidR="009C368B">
        <w:tab/>
      </w:r>
      <w:commentRangeStart w:id="123"/>
      <w:r w:rsidR="009D5791">
        <w:t>The</w:t>
      </w:r>
      <w:commentRangeEnd w:id="123"/>
      <w:r w:rsidR="00CB284D">
        <w:rPr>
          <w:rStyle w:val="CommentReference"/>
        </w:rPr>
        <w:commentReference w:id="123"/>
      </w:r>
      <w:r w:rsidR="009D5791">
        <w:t xml:space="preserve"> Franchise Leadership Center offers</w:t>
      </w:r>
      <w:r w:rsidR="001209A8">
        <w:t xml:space="preserve"> the following services:</w:t>
      </w:r>
    </w:p>
    <w:p w14:paraId="2329FA43" w14:textId="3DF8CE8B" w:rsidR="00985EC5" w:rsidRDefault="00461E81" w:rsidP="005D413E">
      <w:r>
        <w:rPr>
          <w:noProof/>
        </w:rPr>
        <mc:AlternateContent>
          <mc:Choice Requires="wps">
            <w:drawing>
              <wp:anchor distT="45720" distB="45720" distL="114300" distR="114300" simplePos="0" relativeHeight="251685888" behindDoc="1" locked="0" layoutInCell="1" allowOverlap="1" wp14:anchorId="54F6CC1F" wp14:editId="64647835">
                <wp:simplePos x="0" y="0"/>
                <wp:positionH relativeFrom="column">
                  <wp:posOffset>-129247</wp:posOffset>
                </wp:positionH>
                <wp:positionV relativeFrom="paragraph">
                  <wp:posOffset>2194658</wp:posOffset>
                </wp:positionV>
                <wp:extent cx="1910715" cy="1898650"/>
                <wp:effectExtent l="0" t="0" r="13335" b="25400"/>
                <wp:wrapTight wrapText="bothSides">
                  <wp:wrapPolygon edited="0">
                    <wp:start x="0" y="0"/>
                    <wp:lineTo x="0" y="21672"/>
                    <wp:lineTo x="21535" y="21672"/>
                    <wp:lineTo x="21535"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1898650"/>
                        </a:xfrm>
                        <a:prstGeom prst="rect">
                          <a:avLst/>
                        </a:prstGeom>
                        <a:solidFill>
                          <a:srgbClr val="FFFFFF"/>
                        </a:solidFill>
                        <a:ln w="9525">
                          <a:solidFill>
                            <a:srgbClr val="000000"/>
                          </a:solidFill>
                          <a:miter lim="800000"/>
                          <a:headEnd/>
                          <a:tailEnd/>
                        </a:ln>
                      </wps:spPr>
                      <wps:txbx>
                        <w:txbxContent>
                          <w:p w14:paraId="01BA7376" w14:textId="1E29D87A" w:rsidR="001209A8" w:rsidRPr="00DD54D4" w:rsidRDefault="001209A8" w:rsidP="00A2213E">
                            <w:pPr>
                              <w:jc w:val="center"/>
                              <w:rPr>
                                <w:b/>
                                <w:bCs/>
                                <w:u w:val="single"/>
                              </w:rPr>
                            </w:pPr>
                            <w:r>
                              <w:rPr>
                                <w:b/>
                                <w:bCs/>
                                <w:u w:val="single"/>
                              </w:rPr>
                              <w:t>Coaching</w:t>
                            </w:r>
                          </w:p>
                          <w:p w14:paraId="68EC39E6" w14:textId="53191CBC" w:rsidR="001209A8" w:rsidRPr="00461E81" w:rsidRDefault="001209A8" w:rsidP="00461E81">
                            <w:pPr>
                              <w:jc w:val="center"/>
                              <w:rPr>
                                <w:sz w:val="20"/>
                                <w:szCs w:val="20"/>
                              </w:rPr>
                            </w:pPr>
                            <w:r>
                              <w:rPr>
                                <w:sz w:val="20"/>
                                <w:szCs w:val="20"/>
                              </w:rPr>
                              <w:t>We use trained and certified coaches to help you with your business challenges to your personal struggles to help you find the questions and answers you need.</w:t>
                            </w:r>
                            <w:r w:rsidRPr="00985EC5">
                              <w:t xml:space="preserve"> </w:t>
                            </w:r>
                            <w:r>
                              <w:t xml:space="preserve">       </w:t>
                            </w:r>
                            <w:r w:rsidRPr="00985EC5">
                              <w:rPr>
                                <w:noProof/>
                              </w:rPr>
                              <w:drawing>
                                <wp:inline distT="0" distB="0" distL="0" distR="0" wp14:anchorId="55387BCE" wp14:editId="72F27F6D">
                                  <wp:extent cx="1489075"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CC1F" id="_x0000_s1041" type="#_x0000_t202" style="position:absolute;margin-left:-10.2pt;margin-top:172.8pt;width:150.45pt;height:149.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">
                <v:textbox>
                  <w:txbxContent>
                    <w:p w14:paraId="01BA7376" w14:textId="1E29D87A" w:rsidR="001209A8" w:rsidRPr="00DD54D4" w:rsidRDefault="001209A8" w:rsidP="00A2213E">
                      <w:pPr>
                        <w:jc w:val="center"/>
                        <w:rPr>
                          <w:b/>
                          <w:bCs/>
                          <w:u w:val="single"/>
                        </w:rPr>
                      </w:pPr>
                      <w:r>
                        <w:rPr>
                          <w:b/>
                          <w:bCs/>
                          <w:u w:val="single"/>
                        </w:rPr>
                        <w:t>Coaching</w:t>
                      </w:r>
                    </w:p>
                    <w:p w14:paraId="68EC39E6" w14:textId="53191CBC" w:rsidR="001209A8" w:rsidRPr="00461E81" w:rsidRDefault="001209A8" w:rsidP="00461E81">
                      <w:pPr>
                        <w:jc w:val="center"/>
                        <w:rPr>
                          <w:sz w:val="20"/>
                          <w:szCs w:val="20"/>
                        </w:rPr>
                      </w:pPr>
                      <w:r>
                        <w:rPr>
                          <w:sz w:val="20"/>
                          <w:szCs w:val="20"/>
                        </w:rPr>
                        <w:t>We use trained and certified coaches to help you with your business challenges to your personal struggles to help you find the questions and answers you need.</w:t>
                      </w:r>
                      <w:r w:rsidRPr="00985EC5">
                        <w:t xml:space="preserve"> </w:t>
                      </w:r>
                      <w:r>
                        <w:t xml:space="preserve">       </w:t>
                      </w:r>
                      <w:r w:rsidRPr="00985EC5">
                        <w:rPr>
                          <w:noProof/>
                        </w:rPr>
                        <w:drawing>
                          <wp:inline distT="0" distB="0" distL="0" distR="0" wp14:anchorId="55387BCE" wp14:editId="72F27F6D">
                            <wp:extent cx="1489075"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r w:rsidR="00985EC5">
        <w:rPr>
          <w:noProof/>
        </w:rPr>
        <mc:AlternateContent>
          <mc:Choice Requires="wps">
            <w:drawing>
              <wp:anchor distT="45720" distB="45720" distL="114300" distR="114300" simplePos="0" relativeHeight="251681792" behindDoc="0" locked="0" layoutInCell="1" allowOverlap="1" wp14:anchorId="74C27909" wp14:editId="0066AC57">
                <wp:simplePos x="0" y="0"/>
                <wp:positionH relativeFrom="column">
                  <wp:posOffset>1939925</wp:posOffset>
                </wp:positionH>
                <wp:positionV relativeFrom="paragraph">
                  <wp:posOffset>116205</wp:posOffset>
                </wp:positionV>
                <wp:extent cx="1887220" cy="1898650"/>
                <wp:effectExtent l="0" t="0" r="1778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1898650"/>
                        </a:xfrm>
                        <a:prstGeom prst="rect">
                          <a:avLst/>
                        </a:prstGeom>
                        <a:solidFill>
                          <a:srgbClr val="FFFFFF"/>
                        </a:solidFill>
                        <a:ln w="9525">
                          <a:solidFill>
                            <a:srgbClr val="000000"/>
                          </a:solidFill>
                          <a:miter lim="800000"/>
                          <a:headEnd/>
                          <a:tailEnd/>
                        </a:ln>
                      </wps:spPr>
                      <wps:txbx>
                        <w:txbxContent>
                          <w:p w14:paraId="51FD5991" w14:textId="616886E8" w:rsidR="001209A8" w:rsidRPr="00DD54D4" w:rsidRDefault="001209A8" w:rsidP="00985EC5">
                            <w:pPr>
                              <w:jc w:val="center"/>
                              <w:rPr>
                                <w:b/>
                                <w:bCs/>
                                <w:u w:val="single"/>
                              </w:rPr>
                            </w:pPr>
                            <w:r w:rsidRPr="00DD54D4">
                              <w:rPr>
                                <w:b/>
                                <w:bCs/>
                                <w:u w:val="single"/>
                              </w:rPr>
                              <w:t>Franchisor Forums</w:t>
                            </w:r>
                          </w:p>
                          <w:p w14:paraId="020C6B38" w14:textId="56E6A7B7" w:rsidR="001209A8" w:rsidRDefault="001209A8" w:rsidP="00272C77">
                            <w:pPr>
                              <w:jc w:val="center"/>
                            </w:pPr>
                            <w:r w:rsidRPr="00985EC5">
                              <w:rPr>
                                <w:sz w:val="20"/>
                                <w:szCs w:val="20"/>
                              </w:rPr>
                              <w:t>A Peer to Peer Group. A place a franchis</w:t>
                            </w:r>
                            <w:r>
                              <w:rPr>
                                <w:sz w:val="20"/>
                                <w:szCs w:val="20"/>
                              </w:rPr>
                              <w:t>or</w:t>
                            </w:r>
                            <w:r w:rsidRPr="00985EC5">
                              <w:rPr>
                                <w:sz w:val="20"/>
                                <w:szCs w:val="20"/>
                              </w:rPr>
                              <w:t xml:space="preserve"> can come to </w:t>
                            </w:r>
                            <w:proofErr w:type="spellStart"/>
                            <w:r w:rsidRPr="00985EC5">
                              <w:rPr>
                                <w:sz w:val="20"/>
                                <w:szCs w:val="20"/>
                              </w:rPr>
                              <w:t>to</w:t>
                            </w:r>
                            <w:proofErr w:type="spellEnd"/>
                            <w:r w:rsidRPr="00985EC5">
                              <w:rPr>
                                <w:sz w:val="20"/>
                                <w:szCs w:val="20"/>
                              </w:rPr>
                              <w:t xml:space="preserve"> learn, grow and solve the most pressing </w:t>
                            </w:r>
                            <w:proofErr w:type="spellStart"/>
                            <w:r w:rsidRPr="00985EC5">
                              <w:rPr>
                                <w:sz w:val="20"/>
                                <w:szCs w:val="20"/>
                              </w:rPr>
                              <w:t>chganllenges</w:t>
                            </w:r>
                            <w:proofErr w:type="spellEnd"/>
                            <w:r w:rsidRPr="00985EC5">
                              <w:rPr>
                                <w:sz w:val="20"/>
                                <w:szCs w:val="20"/>
                              </w:rPr>
                              <w:t xml:space="preserve"> in your organization.</w:t>
                            </w:r>
                            <w:r>
                              <w:rPr>
                                <w:sz w:val="20"/>
                                <w:szCs w:val="20"/>
                              </w:rPr>
                              <w:t xml:space="preserve"> All Leaders in their </w:t>
                            </w:r>
                            <w:proofErr w:type="spellStart"/>
                            <w:r>
                              <w:rPr>
                                <w:sz w:val="20"/>
                                <w:szCs w:val="20"/>
                              </w:rPr>
                              <w:t>industrys</w:t>
                            </w:r>
                            <w:proofErr w:type="spellEnd"/>
                            <w:r>
                              <w:rPr>
                                <w:sz w:val="20"/>
                                <w:szCs w:val="20"/>
                              </w:rPr>
                              <w:t>.</w:t>
                            </w:r>
                            <w:r w:rsidRPr="00985EC5">
                              <w:rPr>
                                <w:noProof/>
                              </w:rPr>
                              <w:drawing>
                                <wp:inline distT="0" distB="0" distL="0" distR="0" wp14:anchorId="702765B1" wp14:editId="327539AD">
                                  <wp:extent cx="1489075"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p w14:paraId="096DED81" w14:textId="672B820F" w:rsidR="001209A8" w:rsidRDefault="001209A8" w:rsidP="00985EC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27909" id="_x0000_s1042" type="#_x0000_t202" style="position:absolute;margin-left:152.75pt;margin-top:9.15pt;width:148.6pt;height:14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">
                <v:textbox>
                  <w:txbxContent>
                    <w:p w14:paraId="51FD5991" w14:textId="616886E8" w:rsidR="001209A8" w:rsidRPr="00DD54D4" w:rsidRDefault="001209A8" w:rsidP="00985EC5">
                      <w:pPr>
                        <w:jc w:val="center"/>
                        <w:rPr>
                          <w:b/>
                          <w:bCs/>
                          <w:u w:val="single"/>
                        </w:rPr>
                      </w:pPr>
                      <w:r w:rsidRPr="00DD54D4">
                        <w:rPr>
                          <w:b/>
                          <w:bCs/>
                          <w:u w:val="single"/>
                        </w:rPr>
                        <w:t>Franchisor Forums</w:t>
                      </w:r>
                    </w:p>
                    <w:p w14:paraId="020C6B38" w14:textId="56E6A7B7" w:rsidR="001209A8" w:rsidRDefault="001209A8" w:rsidP="00272C77">
                      <w:pPr>
                        <w:jc w:val="center"/>
                      </w:pPr>
                      <w:r w:rsidRPr="00985EC5">
                        <w:rPr>
                          <w:sz w:val="20"/>
                          <w:szCs w:val="20"/>
                        </w:rPr>
                        <w:t>A Peer to Peer Group. A place a franchis</w:t>
                      </w:r>
                      <w:r>
                        <w:rPr>
                          <w:sz w:val="20"/>
                          <w:szCs w:val="20"/>
                        </w:rPr>
                        <w:t>or</w:t>
                      </w:r>
                      <w:r w:rsidRPr="00985EC5">
                        <w:rPr>
                          <w:sz w:val="20"/>
                          <w:szCs w:val="20"/>
                        </w:rPr>
                        <w:t xml:space="preserve"> can come to </w:t>
                      </w:r>
                      <w:proofErr w:type="spellStart"/>
                      <w:r w:rsidRPr="00985EC5">
                        <w:rPr>
                          <w:sz w:val="20"/>
                          <w:szCs w:val="20"/>
                        </w:rPr>
                        <w:t>to</w:t>
                      </w:r>
                      <w:proofErr w:type="spellEnd"/>
                      <w:r w:rsidRPr="00985EC5">
                        <w:rPr>
                          <w:sz w:val="20"/>
                          <w:szCs w:val="20"/>
                        </w:rPr>
                        <w:t xml:space="preserve"> learn, grow and solve the most pressing </w:t>
                      </w:r>
                      <w:proofErr w:type="spellStart"/>
                      <w:r w:rsidRPr="00985EC5">
                        <w:rPr>
                          <w:sz w:val="20"/>
                          <w:szCs w:val="20"/>
                        </w:rPr>
                        <w:t>chganllenges</w:t>
                      </w:r>
                      <w:proofErr w:type="spellEnd"/>
                      <w:r w:rsidRPr="00985EC5">
                        <w:rPr>
                          <w:sz w:val="20"/>
                          <w:szCs w:val="20"/>
                        </w:rPr>
                        <w:t xml:space="preserve"> in your organization.</w:t>
                      </w:r>
                      <w:r>
                        <w:rPr>
                          <w:sz w:val="20"/>
                          <w:szCs w:val="20"/>
                        </w:rPr>
                        <w:t xml:space="preserve"> All Leaders in their </w:t>
                      </w:r>
                      <w:proofErr w:type="spellStart"/>
                      <w:r>
                        <w:rPr>
                          <w:sz w:val="20"/>
                          <w:szCs w:val="20"/>
                        </w:rPr>
                        <w:t>industrys</w:t>
                      </w:r>
                      <w:proofErr w:type="spellEnd"/>
                      <w:r>
                        <w:rPr>
                          <w:sz w:val="20"/>
                          <w:szCs w:val="20"/>
                        </w:rPr>
                        <w:t>.</w:t>
                      </w:r>
                      <w:r w:rsidRPr="00985EC5">
                        <w:rPr>
                          <w:noProof/>
                        </w:rPr>
                        <w:drawing>
                          <wp:inline distT="0" distB="0" distL="0" distR="0" wp14:anchorId="702765B1" wp14:editId="327539AD">
                            <wp:extent cx="1489075"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p w14:paraId="096DED81" w14:textId="672B820F" w:rsidR="001209A8" w:rsidRDefault="001209A8" w:rsidP="00985EC5">
                      <w:pPr>
                        <w:jc w:val="center"/>
                      </w:pPr>
                    </w:p>
                  </w:txbxContent>
                </v:textbox>
                <w10:wrap type="square"/>
              </v:shape>
            </w:pict>
          </mc:Fallback>
        </mc:AlternateContent>
      </w:r>
      <w:r w:rsidR="00985EC5">
        <w:rPr>
          <w:noProof/>
        </w:rPr>
        <mc:AlternateContent>
          <mc:Choice Requires="wps">
            <w:drawing>
              <wp:anchor distT="45720" distB="45720" distL="114300" distR="114300" simplePos="0" relativeHeight="251679744" behindDoc="0" locked="0" layoutInCell="1" allowOverlap="1" wp14:anchorId="57032741" wp14:editId="3ABD7EDA">
                <wp:simplePos x="0" y="0"/>
                <wp:positionH relativeFrom="column">
                  <wp:posOffset>-170180</wp:posOffset>
                </wp:positionH>
                <wp:positionV relativeFrom="paragraph">
                  <wp:posOffset>116205</wp:posOffset>
                </wp:positionV>
                <wp:extent cx="1910715" cy="1898650"/>
                <wp:effectExtent l="0" t="0" r="13335"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1898650"/>
                        </a:xfrm>
                        <a:prstGeom prst="rect">
                          <a:avLst/>
                        </a:prstGeom>
                        <a:solidFill>
                          <a:srgbClr val="FFFFFF"/>
                        </a:solidFill>
                        <a:ln w="9525">
                          <a:solidFill>
                            <a:srgbClr val="000000"/>
                          </a:solidFill>
                          <a:miter lim="800000"/>
                          <a:headEnd/>
                          <a:tailEnd/>
                        </a:ln>
                      </wps:spPr>
                      <wps:txbx>
                        <w:txbxContent>
                          <w:p w14:paraId="4758A4A8" w14:textId="038E5C94" w:rsidR="001209A8" w:rsidRPr="00DD54D4" w:rsidRDefault="001209A8" w:rsidP="008F120D">
                            <w:pPr>
                              <w:jc w:val="center"/>
                              <w:rPr>
                                <w:b/>
                                <w:bCs/>
                                <w:u w:val="single"/>
                              </w:rPr>
                            </w:pPr>
                            <w:r w:rsidRPr="00DD54D4">
                              <w:rPr>
                                <w:b/>
                                <w:bCs/>
                                <w:u w:val="single"/>
                              </w:rPr>
                              <w:t>Franchisee Forums</w:t>
                            </w:r>
                          </w:p>
                          <w:p w14:paraId="07823DCF" w14:textId="4839C069" w:rsidR="001209A8" w:rsidRDefault="001209A8" w:rsidP="00985EC5">
                            <w:pPr>
                              <w:jc w:val="center"/>
                            </w:pPr>
                            <w:r w:rsidRPr="00985EC5">
                              <w:rPr>
                                <w:sz w:val="20"/>
                                <w:szCs w:val="20"/>
                              </w:rPr>
                              <w:t xml:space="preserve">A Peer to Peer Group. A place a franchisee can come to </w:t>
                            </w:r>
                            <w:proofErr w:type="spellStart"/>
                            <w:r w:rsidRPr="00985EC5">
                              <w:rPr>
                                <w:sz w:val="20"/>
                                <w:szCs w:val="20"/>
                              </w:rPr>
                              <w:t>to</w:t>
                            </w:r>
                            <w:proofErr w:type="spellEnd"/>
                            <w:r w:rsidRPr="00985EC5">
                              <w:rPr>
                                <w:sz w:val="20"/>
                                <w:szCs w:val="20"/>
                              </w:rPr>
                              <w:t xml:space="preserve"> learn, grow and solve the most pressing </w:t>
                            </w:r>
                            <w:proofErr w:type="spellStart"/>
                            <w:r w:rsidRPr="00985EC5">
                              <w:rPr>
                                <w:sz w:val="20"/>
                                <w:szCs w:val="20"/>
                              </w:rPr>
                              <w:t>chganllenges</w:t>
                            </w:r>
                            <w:proofErr w:type="spellEnd"/>
                            <w:r w:rsidRPr="00985EC5">
                              <w:rPr>
                                <w:sz w:val="20"/>
                                <w:szCs w:val="20"/>
                              </w:rPr>
                              <w:t xml:space="preserve"> in your organization. Never Feel alone again.</w:t>
                            </w:r>
                            <w:r w:rsidRPr="00985EC5">
                              <w:t xml:space="preserve"> </w:t>
                            </w:r>
                            <w:r>
                              <w:t xml:space="preserve">       </w:t>
                            </w:r>
                            <w:r w:rsidRPr="00985EC5">
                              <w:rPr>
                                <w:noProof/>
                              </w:rPr>
                              <w:drawing>
                                <wp:inline distT="0" distB="0" distL="0" distR="0" wp14:anchorId="62AA433F" wp14:editId="16FE9C7B">
                                  <wp:extent cx="1489075"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32741" id="_x0000_s1043" type="#_x0000_t202" style="position:absolute;margin-left:-13.4pt;margin-top:9.15pt;width:150.45pt;height:14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1xJwIAAE4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">
                <v:textbox>
                  <w:txbxContent>
                    <w:p w14:paraId="4758A4A8" w14:textId="038E5C94" w:rsidR="001209A8" w:rsidRPr="00DD54D4" w:rsidRDefault="001209A8" w:rsidP="008F120D">
                      <w:pPr>
                        <w:jc w:val="center"/>
                        <w:rPr>
                          <w:b/>
                          <w:bCs/>
                          <w:u w:val="single"/>
                        </w:rPr>
                      </w:pPr>
                      <w:r w:rsidRPr="00DD54D4">
                        <w:rPr>
                          <w:b/>
                          <w:bCs/>
                          <w:u w:val="single"/>
                        </w:rPr>
                        <w:t>Franchisee Forums</w:t>
                      </w:r>
                    </w:p>
                    <w:p w14:paraId="07823DCF" w14:textId="4839C069" w:rsidR="001209A8" w:rsidRDefault="001209A8" w:rsidP="00985EC5">
                      <w:pPr>
                        <w:jc w:val="center"/>
                      </w:pPr>
                      <w:r w:rsidRPr="00985EC5">
                        <w:rPr>
                          <w:sz w:val="20"/>
                          <w:szCs w:val="20"/>
                        </w:rPr>
                        <w:t xml:space="preserve">A Peer to Peer Group. A place a franchisee can come to </w:t>
                      </w:r>
                      <w:proofErr w:type="spellStart"/>
                      <w:r w:rsidRPr="00985EC5">
                        <w:rPr>
                          <w:sz w:val="20"/>
                          <w:szCs w:val="20"/>
                        </w:rPr>
                        <w:t>to</w:t>
                      </w:r>
                      <w:proofErr w:type="spellEnd"/>
                      <w:r w:rsidRPr="00985EC5">
                        <w:rPr>
                          <w:sz w:val="20"/>
                          <w:szCs w:val="20"/>
                        </w:rPr>
                        <w:t xml:space="preserve"> learn, grow and solve the most pressing </w:t>
                      </w:r>
                      <w:proofErr w:type="spellStart"/>
                      <w:r w:rsidRPr="00985EC5">
                        <w:rPr>
                          <w:sz w:val="20"/>
                          <w:szCs w:val="20"/>
                        </w:rPr>
                        <w:t>chganllenges</w:t>
                      </w:r>
                      <w:proofErr w:type="spellEnd"/>
                      <w:r w:rsidRPr="00985EC5">
                        <w:rPr>
                          <w:sz w:val="20"/>
                          <w:szCs w:val="20"/>
                        </w:rPr>
                        <w:t xml:space="preserve"> in your organization. Never Feel alone again.</w:t>
                      </w:r>
                      <w:r w:rsidRPr="00985EC5">
                        <w:t xml:space="preserve"> </w:t>
                      </w:r>
                      <w:r>
                        <w:t xml:space="preserve">       </w:t>
                      </w:r>
                      <w:r w:rsidRPr="00985EC5">
                        <w:rPr>
                          <w:noProof/>
                        </w:rPr>
                        <w:drawing>
                          <wp:inline distT="0" distB="0" distL="0" distR="0" wp14:anchorId="62AA433F" wp14:editId="16FE9C7B">
                            <wp:extent cx="1489075"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square"/>
              </v:shape>
            </w:pict>
          </mc:Fallback>
        </mc:AlternateContent>
      </w:r>
    </w:p>
    <w:p w14:paraId="7A3E39EB" w14:textId="76F2D129" w:rsidR="0013312B" w:rsidRDefault="0013312B" w:rsidP="005D413E"/>
    <w:p w14:paraId="5C4EFC37" w14:textId="5D2EC097" w:rsidR="00B04F48" w:rsidRDefault="00B04F48" w:rsidP="005D413E"/>
    <w:p w14:paraId="659F4F4C" w14:textId="77777777" w:rsidR="00B04F48" w:rsidRDefault="00B04F48" w:rsidP="005D413E"/>
    <w:p w14:paraId="4960FF5F" w14:textId="73115030" w:rsidR="005D413E" w:rsidRDefault="005D413E" w:rsidP="005D413E">
      <w:r>
        <w:t>3.1.1</w:t>
      </w:r>
      <w:r>
        <w:tab/>
        <w:t>Franchise Forms</w:t>
      </w:r>
    </w:p>
    <w:p w14:paraId="4EE6FCC5" w14:textId="75D179BC" w:rsidR="00806C09" w:rsidRPr="00806C09" w:rsidRDefault="00AE1AB8" w:rsidP="00B13147">
      <w:pPr>
        <w:ind w:left="720"/>
        <w:rPr>
          <w:lang w:val="en-US"/>
        </w:rPr>
      </w:pPr>
      <w:proofErr w:type="gramStart"/>
      <w:r w:rsidRPr="00883992">
        <w:rPr>
          <w:b/>
          <w:bCs/>
        </w:rPr>
        <w:lastRenderedPageBreak/>
        <w:t>The  Problem</w:t>
      </w:r>
      <w:proofErr w:type="gramEnd"/>
      <w:r w:rsidRPr="00883992">
        <w:rPr>
          <w:b/>
          <w:bCs/>
        </w:rPr>
        <w:t>:</w:t>
      </w:r>
      <w:r>
        <w:t xml:space="preserve"> </w:t>
      </w:r>
      <w:r w:rsidR="006B6FD4">
        <w:rPr>
          <w:lang w:val="en-US"/>
        </w:rPr>
        <w:t>Many Franchisees feel they do</w:t>
      </w:r>
      <w:r w:rsidR="00806C09" w:rsidRPr="00806C09">
        <w:rPr>
          <w:lang w:val="en-US"/>
        </w:rPr>
        <w:t xml:space="preserve"> not </w:t>
      </w:r>
      <w:r w:rsidR="006B6FD4">
        <w:rPr>
          <w:lang w:val="en-US"/>
        </w:rPr>
        <w:t xml:space="preserve">receive </w:t>
      </w:r>
      <w:r w:rsidR="00806C09" w:rsidRPr="00806C09">
        <w:rPr>
          <w:lang w:val="en-US"/>
        </w:rPr>
        <w:t xml:space="preserve">enough support to keep </w:t>
      </w:r>
      <w:r w:rsidR="006B6FD4">
        <w:rPr>
          <w:lang w:val="en-US"/>
        </w:rPr>
        <w:t>their</w:t>
      </w:r>
      <w:r w:rsidR="00806C09" w:rsidRPr="00806C09">
        <w:rPr>
          <w:lang w:val="en-US"/>
        </w:rPr>
        <w:t xml:space="preserve"> organizations healthy. </w:t>
      </w:r>
      <w:r w:rsidR="006B6FD4">
        <w:t>In our experience working with both franchisors and franchisees, we have discovered that many business challenges arise from misperceptions or assumptions that require higher levels of understanding and empathy.</w:t>
      </w:r>
      <w:r w:rsidR="006B6FD4">
        <w:t xml:space="preserve"> Franchisees often want and need more support they </w:t>
      </w:r>
      <w:proofErr w:type="spellStart"/>
      <w:r w:rsidR="006B6FD4">
        <w:t>they</w:t>
      </w:r>
      <w:proofErr w:type="spellEnd"/>
      <w:r w:rsidR="006B6FD4">
        <w:t xml:space="preserve"> can find within their franchise organization. </w:t>
      </w:r>
      <w:r w:rsidR="00806C09" w:rsidRPr="00806C09">
        <w:rPr>
          <w:lang w:val="en-US"/>
        </w:rPr>
        <w:t xml:space="preserve">This is </w:t>
      </w:r>
      <w:r w:rsidR="006B3CBE" w:rsidRPr="00806C09">
        <w:rPr>
          <w:lang w:val="en-US"/>
        </w:rPr>
        <w:t>where</w:t>
      </w:r>
      <w:r w:rsidR="00806C09" w:rsidRPr="00806C09">
        <w:rPr>
          <w:lang w:val="en-US"/>
        </w:rPr>
        <w:t xml:space="preserve"> the Franchise Leadership Center (FLC) fits into the picture. FLC works with Franchisees to concentrate on their business </w:t>
      </w:r>
      <w:proofErr w:type="spellStart"/>
      <w:r w:rsidR="006B6FD4">
        <w:rPr>
          <w:lang w:val="en-US"/>
        </w:rPr>
        <w:t>regardlsees</w:t>
      </w:r>
      <w:proofErr w:type="spellEnd"/>
      <w:r w:rsidR="006B6FD4">
        <w:rPr>
          <w:lang w:val="en-US"/>
        </w:rPr>
        <w:t xml:space="preserve"> to come of the challenges around them. </w:t>
      </w:r>
      <w:r w:rsidR="00806C09" w:rsidRPr="00806C09">
        <w:rPr>
          <w:lang w:val="en-US"/>
        </w:rPr>
        <w:t>We help the individual Franchisee grow and sustain a profitable and healthy company. Simply put, the FLC helps franchisees be successful and profitable while working to maintain a healthy and sustainable business.</w:t>
      </w:r>
    </w:p>
    <w:p w14:paraId="1D24DCC1" w14:textId="77777777" w:rsidR="007570B0" w:rsidRDefault="00806C09" w:rsidP="00B13147">
      <w:pPr>
        <w:ind w:left="720"/>
      </w:pPr>
      <w:r w:rsidRPr="00806C09">
        <w:rPr>
          <w:lang w:val="en-US"/>
        </w:rPr>
        <w:t xml:space="preserve">The FLC also works with forward-thinking Franchisors to help them build a healthy and successful relationship with their Franchisees. Our research shows that most franchise relationships need to be improved and maintained for Franchisees to be successful and feel like they want to be a part of the franchise system they have bought into. </w:t>
      </w:r>
      <w:r w:rsidR="007570B0">
        <w:rPr>
          <w:lang w:val="en-US"/>
        </w:rPr>
        <w:t xml:space="preserve">The truth is we have found that </w:t>
      </w:r>
      <w:r w:rsidR="007570B0">
        <w:t xml:space="preserve">both </w:t>
      </w:r>
      <w:r w:rsidR="007570B0">
        <w:t>F</w:t>
      </w:r>
      <w:r w:rsidR="007570B0">
        <w:t xml:space="preserve">ranchisors and </w:t>
      </w:r>
      <w:r w:rsidR="007570B0">
        <w:t>F</w:t>
      </w:r>
      <w:r w:rsidR="007570B0">
        <w:t xml:space="preserve">ranchisees desire strong, successful and enduring relationships. </w:t>
      </w:r>
    </w:p>
    <w:p w14:paraId="0E7BED95" w14:textId="2040F7A8" w:rsidR="00806C09" w:rsidRPr="00806C09" w:rsidRDefault="00E426C9" w:rsidP="00B13147">
      <w:pPr>
        <w:ind w:left="720"/>
        <w:rPr>
          <w:lang w:val="en-US"/>
        </w:rPr>
      </w:pPr>
      <w:r>
        <w:rPr>
          <w:lang w:val="en-US"/>
        </w:rPr>
        <w:t xml:space="preserve">Research conducted in 2019 asked </w:t>
      </w:r>
      <w:r w:rsidR="00806C09" w:rsidRPr="00806C09">
        <w:rPr>
          <w:lang w:val="en-US"/>
        </w:rPr>
        <w:t xml:space="preserve">Franchisees what the </w:t>
      </w:r>
      <w:r w:rsidR="00755A65">
        <w:rPr>
          <w:lang w:val="en-US"/>
        </w:rPr>
        <w:t>most significan</w:t>
      </w:r>
      <w:r w:rsidR="00806C09" w:rsidRPr="00806C09">
        <w:rPr>
          <w:lang w:val="en-US"/>
        </w:rPr>
        <w:t xml:space="preserve">t problem is in their business? </w:t>
      </w:r>
      <w:r>
        <w:rPr>
          <w:lang w:val="en-US"/>
        </w:rPr>
        <w:t xml:space="preserve">85% of the </w:t>
      </w:r>
      <w:proofErr w:type="spellStart"/>
      <w:r>
        <w:rPr>
          <w:lang w:val="en-US"/>
        </w:rPr>
        <w:t>trime</w:t>
      </w:r>
      <w:proofErr w:type="spellEnd"/>
      <w:r>
        <w:rPr>
          <w:lang w:val="en-US"/>
        </w:rPr>
        <w:t xml:space="preserve"> the Franchisor was listed in the top three</w:t>
      </w:r>
      <w:r w:rsidR="001F19AE">
        <w:rPr>
          <w:lang w:val="en-US"/>
        </w:rPr>
        <w:t xml:space="preserve"> challenges. </w:t>
      </w:r>
      <w:r w:rsidR="00806C09" w:rsidRPr="00806C09">
        <w:rPr>
          <w:lang w:val="en-US"/>
        </w:rPr>
        <w:t xml:space="preserve">But why is this? </w:t>
      </w:r>
      <w:r w:rsidR="001F19AE">
        <w:rPr>
          <w:lang w:val="en-US"/>
        </w:rPr>
        <w:t>Interesting enough is that we also asked Franchisors the same question and</w:t>
      </w:r>
      <w:r w:rsidR="00EE0F79">
        <w:rPr>
          <w:lang w:val="en-US"/>
        </w:rPr>
        <w:t xml:space="preserve"> </w:t>
      </w:r>
      <w:proofErr w:type="spellStart"/>
      <w:r w:rsidR="00EE0F79">
        <w:rPr>
          <w:lang w:val="en-US"/>
        </w:rPr>
        <w:t>aproxamitly</w:t>
      </w:r>
      <w:proofErr w:type="spellEnd"/>
      <w:r w:rsidR="001F19AE">
        <w:rPr>
          <w:lang w:val="en-US"/>
        </w:rPr>
        <w:t xml:space="preserve"> </w:t>
      </w:r>
      <w:r w:rsidR="00EE0F79">
        <w:rPr>
          <w:lang w:val="en-US"/>
        </w:rPr>
        <w:t xml:space="preserve">80% of the time the Franchisee was listed in their top three challenges. </w:t>
      </w:r>
      <w:proofErr w:type="gramStart"/>
      <w:r w:rsidR="00EE0F79">
        <w:rPr>
          <w:lang w:val="en-US"/>
        </w:rPr>
        <w:t>This being said</w:t>
      </w:r>
      <w:r w:rsidR="005432A4">
        <w:rPr>
          <w:lang w:val="en-US"/>
        </w:rPr>
        <w:t xml:space="preserve"> t</w:t>
      </w:r>
      <w:r w:rsidR="00806C09" w:rsidRPr="00806C09">
        <w:rPr>
          <w:lang w:val="en-US"/>
        </w:rPr>
        <w:t>he</w:t>
      </w:r>
      <w:proofErr w:type="gramEnd"/>
      <w:r w:rsidR="00806C09" w:rsidRPr="00806C09">
        <w:rPr>
          <w:lang w:val="en-US"/>
        </w:rPr>
        <w:t xml:space="preserve"> Franchisor and Franchisee have a symbiotic relationship, and neither can survive without each other.</w:t>
      </w:r>
      <w:r w:rsidR="005432A4">
        <w:rPr>
          <w:lang w:val="en-US"/>
        </w:rPr>
        <w:t xml:space="preserve"> We have found that </w:t>
      </w:r>
      <w:r w:rsidR="005432A4">
        <w:t>w</w:t>
      </w:r>
      <w:r w:rsidR="005432A4">
        <w:t xml:space="preserve">hen franchisors and franchisees build stronger relationships, the </w:t>
      </w:r>
      <w:r w:rsidR="007C1BF7">
        <w:t xml:space="preserve">relationship </w:t>
      </w:r>
      <w:r w:rsidR="005432A4">
        <w:t>challenges can be minimized or eradicated</w:t>
      </w:r>
      <w:r w:rsidR="007C1BF7">
        <w:t xml:space="preserve"> altogether.</w:t>
      </w:r>
    </w:p>
    <w:p w14:paraId="435622B4" w14:textId="69412666" w:rsidR="00806C09" w:rsidRPr="00806C09" w:rsidRDefault="00806C09" w:rsidP="00B13147">
      <w:pPr>
        <w:ind w:left="720"/>
        <w:rPr>
          <w:lang w:val="en-US"/>
        </w:rPr>
      </w:pPr>
      <w:r w:rsidRPr="00806C09">
        <w:rPr>
          <w:lang w:val="en-US"/>
        </w:rPr>
        <w:t>We have found that the problem is not the Franchisor or the Franchisees</w:t>
      </w:r>
      <w:r w:rsidR="007C1BF7">
        <w:rPr>
          <w:lang w:val="en-US"/>
        </w:rPr>
        <w:t xml:space="preserve"> </w:t>
      </w:r>
      <w:proofErr w:type="gramStart"/>
      <w:r w:rsidR="007C1BF7">
        <w:rPr>
          <w:lang w:val="en-US"/>
        </w:rPr>
        <w:t>individually</w:t>
      </w:r>
      <w:proofErr w:type="gramEnd"/>
      <w:r w:rsidR="007C1BF7">
        <w:rPr>
          <w:lang w:val="en-US"/>
        </w:rPr>
        <w:t xml:space="preserve"> but</w:t>
      </w:r>
      <w:r w:rsidRPr="00806C09">
        <w:rPr>
          <w:lang w:val="en-US"/>
        </w:rPr>
        <w:t xml:space="preserve"> the main issues are the </w:t>
      </w:r>
      <w:r w:rsidRPr="00806C09">
        <w:rPr>
          <w:lang w:val="en-US"/>
        </w:rPr>
        <w:t xml:space="preserve">following, </w:t>
      </w:r>
    </w:p>
    <w:p w14:paraId="5A7E285C" w14:textId="6211F66A" w:rsidR="00806C09" w:rsidRPr="00806C09" w:rsidRDefault="00806C09" w:rsidP="00B13147">
      <w:pPr>
        <w:numPr>
          <w:ilvl w:val="0"/>
          <w:numId w:val="2"/>
        </w:numPr>
        <w:spacing w:after="0"/>
        <w:ind w:left="1440"/>
        <w:rPr>
          <w:lang w:val="en-US"/>
        </w:rPr>
      </w:pPr>
      <w:r w:rsidRPr="00806C09">
        <w:rPr>
          <w:lang w:val="en-US"/>
        </w:rPr>
        <w:t xml:space="preserve">Lack of understanding </w:t>
      </w:r>
      <w:r w:rsidR="00805191">
        <w:rPr>
          <w:lang w:val="en-US"/>
        </w:rPr>
        <w:t>regarding mutual responsibilities</w:t>
      </w:r>
    </w:p>
    <w:p w14:paraId="34DF2A83" w14:textId="0BD94AA9" w:rsidR="00806C09" w:rsidRPr="00806C09" w:rsidRDefault="00805191" w:rsidP="00B13147">
      <w:pPr>
        <w:numPr>
          <w:ilvl w:val="0"/>
          <w:numId w:val="2"/>
        </w:numPr>
        <w:spacing w:after="0"/>
        <w:ind w:left="1440"/>
        <w:rPr>
          <w:lang w:val="en-US"/>
        </w:rPr>
      </w:pPr>
      <w:r>
        <w:rPr>
          <w:lang w:val="en-US"/>
        </w:rPr>
        <w:t>Franchisees’ and franchisors</w:t>
      </w:r>
      <w:proofErr w:type="gramStart"/>
      <w:r>
        <w:rPr>
          <w:lang w:val="en-US"/>
        </w:rPr>
        <w:t>’  ex</w:t>
      </w:r>
      <w:r w:rsidR="00806C09" w:rsidRPr="00806C09">
        <w:rPr>
          <w:lang w:val="en-US"/>
        </w:rPr>
        <w:t>pectations</w:t>
      </w:r>
      <w:proofErr w:type="gramEnd"/>
      <w:r w:rsidR="00806C09" w:rsidRPr="00806C09">
        <w:rPr>
          <w:lang w:val="en-US"/>
        </w:rPr>
        <w:t xml:space="preserve"> are</w:t>
      </w:r>
      <w:r>
        <w:rPr>
          <w:lang w:val="en-US"/>
        </w:rPr>
        <w:t xml:space="preserve">n’t being met </w:t>
      </w:r>
      <w:r w:rsidR="00806C09" w:rsidRPr="00806C09">
        <w:rPr>
          <w:lang w:val="en-US"/>
        </w:rPr>
        <w:t xml:space="preserve"> </w:t>
      </w:r>
    </w:p>
    <w:p w14:paraId="706EBC4D" w14:textId="1D711D5F" w:rsidR="00806C09" w:rsidRPr="00806C09" w:rsidRDefault="000B06A3" w:rsidP="00B13147">
      <w:pPr>
        <w:numPr>
          <w:ilvl w:val="0"/>
          <w:numId w:val="2"/>
        </w:numPr>
        <w:spacing w:after="0"/>
        <w:ind w:left="1440"/>
        <w:rPr>
          <w:lang w:val="en-US"/>
        </w:rPr>
      </w:pPr>
      <w:r>
        <w:rPr>
          <w:lang w:val="en-US"/>
        </w:rPr>
        <w:t>Ineffective</w:t>
      </w:r>
      <w:r w:rsidR="00805191">
        <w:rPr>
          <w:lang w:val="en-US"/>
        </w:rPr>
        <w:t xml:space="preserve"> </w:t>
      </w:r>
      <w:r w:rsidR="00806C09" w:rsidRPr="00806C09">
        <w:rPr>
          <w:lang w:val="en-US"/>
        </w:rPr>
        <w:t xml:space="preserve">leadership skills to </w:t>
      </w:r>
      <w:r w:rsidR="00805191">
        <w:rPr>
          <w:lang w:val="en-US"/>
        </w:rPr>
        <w:t>run the business</w:t>
      </w:r>
    </w:p>
    <w:p w14:paraId="633AD892" w14:textId="77777777" w:rsidR="00806C09" w:rsidRPr="00806C09" w:rsidRDefault="00806C09" w:rsidP="00B13147">
      <w:pPr>
        <w:numPr>
          <w:ilvl w:val="0"/>
          <w:numId w:val="2"/>
        </w:numPr>
        <w:spacing w:after="0"/>
        <w:ind w:left="1440"/>
        <w:rPr>
          <w:lang w:val="en-US"/>
        </w:rPr>
      </w:pPr>
      <w:r w:rsidRPr="00806C09">
        <w:rPr>
          <w:lang w:val="en-US"/>
        </w:rPr>
        <w:t>Lack of effective communication between the Franchisor and Franchisee</w:t>
      </w:r>
    </w:p>
    <w:p w14:paraId="639349F4" w14:textId="33487347" w:rsidR="00806C09" w:rsidRPr="00806C09" w:rsidRDefault="00805191" w:rsidP="00B13147">
      <w:pPr>
        <w:numPr>
          <w:ilvl w:val="0"/>
          <w:numId w:val="2"/>
        </w:numPr>
        <w:spacing w:after="0"/>
        <w:ind w:left="1440"/>
        <w:rPr>
          <w:lang w:val="en-US"/>
        </w:rPr>
      </w:pPr>
      <w:r>
        <w:rPr>
          <w:lang w:val="en-US"/>
        </w:rPr>
        <w:t xml:space="preserve">Insufficient </w:t>
      </w:r>
      <w:r w:rsidR="00806C09" w:rsidRPr="00806C09">
        <w:rPr>
          <w:lang w:val="en-US"/>
        </w:rPr>
        <w:t xml:space="preserve">understanding </w:t>
      </w:r>
      <w:r>
        <w:rPr>
          <w:lang w:val="en-US"/>
        </w:rPr>
        <w:t xml:space="preserve">of </w:t>
      </w:r>
      <w:r w:rsidR="00806C09" w:rsidRPr="00806C09">
        <w:rPr>
          <w:lang w:val="en-US"/>
        </w:rPr>
        <w:t xml:space="preserve">the </w:t>
      </w:r>
      <w:r w:rsidR="00364045">
        <w:rPr>
          <w:lang w:val="en-US"/>
        </w:rPr>
        <w:t>underlying</w:t>
      </w:r>
      <w:r w:rsidR="00806C09" w:rsidRPr="00806C09">
        <w:rPr>
          <w:lang w:val="en-US"/>
        </w:rPr>
        <w:t xml:space="preserve"> financial</w:t>
      </w:r>
      <w:r>
        <w:rPr>
          <w:lang w:val="en-US"/>
        </w:rPr>
        <w:t>s</w:t>
      </w:r>
    </w:p>
    <w:p w14:paraId="24890B94" w14:textId="23023C77" w:rsidR="00806C09" w:rsidRPr="00806C09" w:rsidRDefault="00806C09" w:rsidP="00B13147">
      <w:pPr>
        <w:numPr>
          <w:ilvl w:val="0"/>
          <w:numId w:val="2"/>
        </w:numPr>
        <w:spacing w:after="0"/>
        <w:ind w:left="1440"/>
        <w:rPr>
          <w:lang w:val="en-US"/>
        </w:rPr>
      </w:pPr>
      <w:r w:rsidRPr="00806C09">
        <w:rPr>
          <w:lang w:val="en-US"/>
        </w:rPr>
        <w:t xml:space="preserve">Staff management is </w:t>
      </w:r>
      <w:r w:rsidR="00364045">
        <w:rPr>
          <w:lang w:val="en-US"/>
        </w:rPr>
        <w:t>weak</w:t>
      </w:r>
      <w:r w:rsidRPr="00806C09">
        <w:rPr>
          <w:lang w:val="en-US"/>
        </w:rPr>
        <w:t xml:space="preserve"> or does not meet the needs of the team</w:t>
      </w:r>
    </w:p>
    <w:p w14:paraId="388E02DC" w14:textId="7B1F0260" w:rsidR="00806C09" w:rsidRPr="00806C09" w:rsidRDefault="00805191" w:rsidP="00B13147">
      <w:pPr>
        <w:numPr>
          <w:ilvl w:val="0"/>
          <w:numId w:val="2"/>
        </w:numPr>
        <w:spacing w:after="0"/>
        <w:ind w:left="1440"/>
        <w:rPr>
          <w:lang w:val="en-US"/>
        </w:rPr>
      </w:pPr>
      <w:r>
        <w:rPr>
          <w:lang w:val="en-US"/>
        </w:rPr>
        <w:t xml:space="preserve">Differing interpretations regarding accountability </w:t>
      </w:r>
      <w:r w:rsidR="00806C09" w:rsidRPr="00806C09">
        <w:rPr>
          <w:lang w:val="en-US"/>
        </w:rPr>
        <w:t xml:space="preserve"> </w:t>
      </w:r>
    </w:p>
    <w:p w14:paraId="3B108073" w14:textId="014ED0A3" w:rsidR="00806C09" w:rsidRPr="00806C09" w:rsidRDefault="00806C09" w:rsidP="00B13147">
      <w:pPr>
        <w:numPr>
          <w:ilvl w:val="0"/>
          <w:numId w:val="2"/>
        </w:numPr>
        <w:spacing w:after="0"/>
        <w:ind w:left="1440"/>
        <w:rPr>
          <w:lang w:val="en-US"/>
        </w:rPr>
      </w:pPr>
      <w:r w:rsidRPr="00806C09">
        <w:rPr>
          <w:lang w:val="en-US"/>
        </w:rPr>
        <w:t xml:space="preserve">And maybe the </w:t>
      </w:r>
      <w:r w:rsidR="00364045">
        <w:rPr>
          <w:lang w:val="en-US"/>
        </w:rPr>
        <w:t>most significan</w:t>
      </w:r>
      <w:r w:rsidRPr="00806C09">
        <w:rPr>
          <w:lang w:val="en-US"/>
        </w:rPr>
        <w:t xml:space="preserve">t issue is a </w:t>
      </w:r>
      <w:r w:rsidR="009D3BEE">
        <w:rPr>
          <w:lang w:val="en-US"/>
        </w:rPr>
        <w:t>lack of understanding in</w:t>
      </w:r>
      <w:r w:rsidRPr="00806C09">
        <w:rPr>
          <w:lang w:val="en-US"/>
        </w:rPr>
        <w:t xml:space="preserve"> Emotional Intelligence </w:t>
      </w:r>
      <w:r w:rsidR="009D3BEE">
        <w:rPr>
          <w:lang w:val="en-US"/>
        </w:rPr>
        <w:t>and this can have a large effect on leadership style</w:t>
      </w:r>
      <w:r w:rsidRPr="00806C09">
        <w:rPr>
          <w:lang w:val="en-US"/>
        </w:rPr>
        <w:t>.</w:t>
      </w:r>
    </w:p>
    <w:p w14:paraId="031C7D0B" w14:textId="77777777" w:rsidR="00806C09" w:rsidRPr="00806C09" w:rsidRDefault="00806C09" w:rsidP="00B13147">
      <w:pPr>
        <w:ind w:left="720"/>
        <w:rPr>
          <w:lang w:val="en-US"/>
        </w:rPr>
      </w:pPr>
      <w:r w:rsidRPr="00806C09">
        <w:rPr>
          <w:lang w:val="en-US"/>
        </w:rPr>
        <w:t xml:space="preserve">There are many other reasons for issues to come up between the Franchisor and Franchisee, and there are many different reasons some Franchisees to stumble or have a difficult time. But the above reasons tend to account for </w:t>
      </w:r>
      <w:proofErr w:type="gramStart"/>
      <w:r w:rsidRPr="00806C09">
        <w:rPr>
          <w:lang w:val="en-US"/>
        </w:rPr>
        <w:t>the majority of</w:t>
      </w:r>
      <w:proofErr w:type="gramEnd"/>
      <w:r w:rsidRPr="00806C09">
        <w:rPr>
          <w:lang w:val="en-US"/>
        </w:rPr>
        <w:t xml:space="preserve"> the areas we have found.</w:t>
      </w:r>
    </w:p>
    <w:p w14:paraId="76F5CA7C" w14:textId="135C1072" w:rsidR="00806C09" w:rsidRDefault="00806C09" w:rsidP="00B13147">
      <w:pPr>
        <w:ind w:left="720"/>
        <w:rPr>
          <w:lang w:val="en-US"/>
        </w:rPr>
      </w:pPr>
      <w:r w:rsidRPr="00806C09">
        <w:rPr>
          <w:lang w:val="en-US"/>
        </w:rPr>
        <w:t xml:space="preserve">The other problem is that many Franchisees are doing well and are relatively happy, but they want more. Either more profit, more time, more locations, more fun, more, more, and more. The FLC wants to help Franchisees find the "MORE." That is why FLC works with many Franchise organizations that are not having significant problems but want to do better. Growth </w:t>
      </w:r>
      <w:r w:rsidR="00626076">
        <w:rPr>
          <w:lang w:val="en-US"/>
        </w:rPr>
        <w:t xml:space="preserve">can be a both a challenge and an opportunity. Our goal is to help your business succeed by applying </w:t>
      </w:r>
      <w:r w:rsidR="00626076">
        <w:rPr>
          <w:lang w:val="en-US"/>
        </w:rPr>
        <w:lastRenderedPageBreak/>
        <w:t xml:space="preserve">proactive solutions to manage expansion, minimize burnout and achieve greater balance, personally and professionally. </w:t>
      </w:r>
    </w:p>
    <w:p w14:paraId="7A55AF7E" w14:textId="6EB7E559" w:rsidR="00CB284D" w:rsidRDefault="00883992" w:rsidP="00B13147">
      <w:pPr>
        <w:ind w:left="720"/>
        <w:rPr>
          <w:ins w:id="124" w:author="Michelle" w:date="2020-04-12T20:22:00Z"/>
          <w:lang w:val="en-US"/>
        </w:rPr>
      </w:pPr>
      <w:r w:rsidRPr="00883992">
        <w:rPr>
          <w:b/>
          <w:bCs/>
          <w:lang w:val="en-US"/>
        </w:rPr>
        <w:t>The Solution:</w:t>
      </w:r>
      <w:r>
        <w:rPr>
          <w:lang w:val="en-US"/>
        </w:rPr>
        <w:t xml:space="preserve"> </w:t>
      </w:r>
      <w:r w:rsidRPr="00883992">
        <w:rPr>
          <w:b/>
          <w:bCs/>
          <w:lang w:val="en-US"/>
        </w:rPr>
        <w:t xml:space="preserve">Franchisee and Franchisor Forums – </w:t>
      </w:r>
      <w:r w:rsidRPr="00883992">
        <w:rPr>
          <w:lang w:val="en-US"/>
        </w:rPr>
        <w:t>We have</w:t>
      </w:r>
      <w:r w:rsidR="00626076">
        <w:rPr>
          <w:lang w:val="en-US"/>
        </w:rPr>
        <w:t xml:space="preserve"> considerable experience</w:t>
      </w:r>
      <w:r w:rsidRPr="00883992">
        <w:rPr>
          <w:lang w:val="en-US"/>
        </w:rPr>
        <w:t xml:space="preserve"> developing and facilitating confidential peer to peer forums. These are groups of like-minded people who </w:t>
      </w:r>
      <w:r w:rsidR="00CB284D">
        <w:rPr>
          <w:lang w:val="en-US"/>
        </w:rPr>
        <w:t>collaborate by resolving</w:t>
      </w:r>
      <w:r w:rsidRPr="00883992">
        <w:rPr>
          <w:lang w:val="en-US"/>
        </w:rPr>
        <w:t xml:space="preserve"> </w:t>
      </w:r>
      <w:r w:rsidR="00CB284D">
        <w:rPr>
          <w:lang w:val="en-US"/>
        </w:rPr>
        <w:t xml:space="preserve">top of mind </w:t>
      </w:r>
      <w:r w:rsidRPr="00883992">
        <w:rPr>
          <w:lang w:val="en-US"/>
        </w:rPr>
        <w:t>business</w:t>
      </w:r>
      <w:r w:rsidR="00CD44EC">
        <w:rPr>
          <w:lang w:val="en-US"/>
        </w:rPr>
        <w:t xml:space="preserve"> challenges</w:t>
      </w:r>
      <w:r w:rsidR="00CB284D">
        <w:rPr>
          <w:lang w:val="en-US"/>
        </w:rPr>
        <w:t xml:space="preserve"> that are common to the </w:t>
      </w:r>
      <w:proofErr w:type="gramStart"/>
      <w:r w:rsidR="00CB284D">
        <w:rPr>
          <w:lang w:val="en-US"/>
        </w:rPr>
        <w:t>group as a whole</w:t>
      </w:r>
      <w:proofErr w:type="gramEnd"/>
      <w:r w:rsidRPr="00883992">
        <w:rPr>
          <w:lang w:val="en-US"/>
        </w:rPr>
        <w:t>.</w:t>
      </w:r>
      <w:r w:rsidR="00BA65D2">
        <w:rPr>
          <w:lang w:val="en-US"/>
        </w:rPr>
        <w:t xml:space="preserve"> Our forums</w:t>
      </w:r>
      <w:r w:rsidRPr="00883992">
        <w:rPr>
          <w:lang w:val="en-US"/>
        </w:rPr>
        <w:t xml:space="preserve"> are 100% confidential, and all members are from non</w:t>
      </w:r>
      <w:r w:rsidR="00BA65D2">
        <w:rPr>
          <w:lang w:val="en-US"/>
        </w:rPr>
        <w:t>-</w:t>
      </w:r>
      <w:r w:rsidRPr="00883992">
        <w:rPr>
          <w:lang w:val="en-US"/>
        </w:rPr>
        <w:t xml:space="preserve">competing </w:t>
      </w:r>
      <w:r w:rsidR="00CC14E6">
        <w:rPr>
          <w:lang w:val="en-US"/>
        </w:rPr>
        <w:t>compani</w:t>
      </w:r>
      <w:r w:rsidRPr="00883992">
        <w:rPr>
          <w:lang w:val="en-US"/>
        </w:rPr>
        <w:t>es. The main focus in these forms is to learn and</w:t>
      </w:r>
      <w:r w:rsidR="00CB284D">
        <w:rPr>
          <w:lang w:val="en-US"/>
        </w:rPr>
        <w:t xml:space="preserve"> receive in-depth support from your business peers. =</w:t>
      </w:r>
    </w:p>
    <w:p w14:paraId="4B5B9BA2" w14:textId="3B2F0793" w:rsidR="00413114" w:rsidRDefault="00883992" w:rsidP="00CB284D">
      <w:pPr>
        <w:ind w:left="720"/>
        <w:rPr>
          <w:lang w:val="en-US"/>
        </w:rPr>
      </w:pPr>
      <w:r w:rsidRPr="00883992">
        <w:rPr>
          <w:lang w:val="en-US"/>
        </w:rPr>
        <w:t>FLC hast started the first-ever Franchisee/Franchisor forum</w:t>
      </w:r>
      <w:r w:rsidR="00CB284D">
        <w:rPr>
          <w:lang w:val="en-US"/>
        </w:rPr>
        <w:t xml:space="preserve">. Our founder, Dr Steve Whiteside </w:t>
      </w:r>
      <w:r w:rsidRPr="00883992">
        <w:rPr>
          <w:lang w:val="en-US"/>
        </w:rPr>
        <w:t xml:space="preserve">has </w:t>
      </w:r>
      <w:r w:rsidR="00CB284D">
        <w:rPr>
          <w:lang w:val="en-US"/>
        </w:rPr>
        <w:t>facilitated</w:t>
      </w:r>
      <w:r w:rsidRPr="00883992">
        <w:rPr>
          <w:lang w:val="en-US"/>
        </w:rPr>
        <w:t xml:space="preserve"> forums for many years</w:t>
      </w:r>
      <w:r w:rsidR="00CB284D">
        <w:rPr>
          <w:lang w:val="en-US"/>
        </w:rPr>
        <w:t>, helping franchise forum</w:t>
      </w:r>
      <w:r w:rsidRPr="00883992">
        <w:rPr>
          <w:lang w:val="en-US"/>
        </w:rPr>
        <w:t xml:space="preserve"> </w:t>
      </w:r>
      <w:r w:rsidR="00CB284D">
        <w:rPr>
          <w:lang w:val="en-US"/>
        </w:rPr>
        <w:t xml:space="preserve">members maximize their experience. </w:t>
      </w:r>
      <w:r w:rsidRPr="00883992">
        <w:rPr>
          <w:lang w:val="en-US"/>
        </w:rPr>
        <w:t xml:space="preserve">Each </w:t>
      </w:r>
      <w:r w:rsidR="00B13147">
        <w:rPr>
          <w:lang w:val="en-US"/>
        </w:rPr>
        <w:t>FLC F</w:t>
      </w:r>
      <w:r w:rsidRPr="00883992">
        <w:rPr>
          <w:lang w:val="en-US"/>
        </w:rPr>
        <w:t>or</w:t>
      </w:r>
      <w:r w:rsidR="00B13147">
        <w:rPr>
          <w:lang w:val="en-US"/>
        </w:rPr>
        <w:t>u</w:t>
      </w:r>
      <w:r w:rsidRPr="00883992">
        <w:rPr>
          <w:lang w:val="en-US"/>
        </w:rPr>
        <w:t xml:space="preserve">m </w:t>
      </w:r>
      <w:r w:rsidR="00B13147">
        <w:rPr>
          <w:lang w:val="en-US"/>
        </w:rPr>
        <w:t xml:space="preserve">Group </w:t>
      </w:r>
      <w:r w:rsidRPr="00883992">
        <w:rPr>
          <w:lang w:val="en-US"/>
        </w:rPr>
        <w:t>meets</w:t>
      </w:r>
      <w:r w:rsidR="00CB284D">
        <w:rPr>
          <w:lang w:val="en-US"/>
        </w:rPr>
        <w:t xml:space="preserve"> for 4-5 hours each month.</w:t>
      </w:r>
      <w:r w:rsidRPr="00883992">
        <w:rPr>
          <w:lang w:val="en-US"/>
        </w:rPr>
        <w:t xml:space="preserve"> </w:t>
      </w:r>
      <w:r w:rsidR="00CB284D">
        <w:rPr>
          <w:lang w:val="en-US"/>
        </w:rPr>
        <w:t xml:space="preserve">As a member of our exclusive franchise </w:t>
      </w:r>
      <w:proofErr w:type="gramStart"/>
      <w:r w:rsidR="00CB284D">
        <w:rPr>
          <w:lang w:val="en-US"/>
        </w:rPr>
        <w:t xml:space="preserve">forums,  </w:t>
      </w:r>
      <w:r w:rsidRPr="00883992">
        <w:rPr>
          <w:lang w:val="en-US"/>
        </w:rPr>
        <w:t>you</w:t>
      </w:r>
      <w:proofErr w:type="gramEnd"/>
      <w:r w:rsidRPr="00883992">
        <w:rPr>
          <w:lang w:val="en-US"/>
        </w:rPr>
        <w:t xml:space="preserve"> will </w:t>
      </w:r>
      <w:r w:rsidR="00413114">
        <w:rPr>
          <w:lang w:val="en-US"/>
        </w:rPr>
        <w:t>have the opportunity to work on the following areas:</w:t>
      </w:r>
    </w:p>
    <w:p w14:paraId="69C5CB6E" w14:textId="0402BE2F" w:rsidR="00EF337D" w:rsidRPr="00883992" w:rsidRDefault="00883992" w:rsidP="00CB284D">
      <w:pPr>
        <w:ind w:left="720"/>
        <w:rPr>
          <w:lang w:val="en-US"/>
        </w:rPr>
      </w:pPr>
      <w:r w:rsidRPr="00883992">
        <w:rPr>
          <w:lang w:val="en-US"/>
        </w:rPr>
        <w:t xml:space="preserve">1. Learning, 2. Problem-solving, 3. Setting goals and being accountable. </w:t>
      </w:r>
    </w:p>
    <w:p w14:paraId="2931B143" w14:textId="67DC8F8F" w:rsidR="005D413E" w:rsidRDefault="005D413E" w:rsidP="005D413E">
      <w:r>
        <w:t>3.1.1.1</w:t>
      </w:r>
      <w:r>
        <w:tab/>
        <w:t>Franchisee Forums</w:t>
      </w:r>
    </w:p>
    <w:p w14:paraId="4A6B5031" w14:textId="1B5C28D2" w:rsidR="00B13147" w:rsidRPr="00B13147" w:rsidRDefault="00B13147" w:rsidP="00B13147">
      <w:pPr>
        <w:ind w:left="720"/>
        <w:rPr>
          <w:lang w:val="en-US"/>
        </w:rPr>
      </w:pPr>
      <w:r w:rsidRPr="00B13147">
        <w:rPr>
          <w:b/>
          <w:bCs/>
          <w:lang w:val="en-US"/>
        </w:rPr>
        <w:t xml:space="preserve">Franchisee Forums – </w:t>
      </w:r>
      <w:r w:rsidRPr="00B13147">
        <w:rPr>
          <w:lang w:val="en-US"/>
        </w:rPr>
        <w:t xml:space="preserve">This </w:t>
      </w:r>
      <w:r w:rsidR="00413114">
        <w:rPr>
          <w:lang w:val="en-US"/>
        </w:rPr>
        <w:t xml:space="preserve">group </w:t>
      </w:r>
      <w:proofErr w:type="gramStart"/>
      <w:r w:rsidR="00413114">
        <w:rPr>
          <w:lang w:val="en-US"/>
        </w:rPr>
        <w:t>comprises</w:t>
      </w:r>
      <w:r w:rsidRPr="00B13147">
        <w:rPr>
          <w:lang w:val="en-US"/>
        </w:rPr>
        <w:t xml:space="preserve">  </w:t>
      </w:r>
      <w:r>
        <w:rPr>
          <w:lang w:val="en-US"/>
        </w:rPr>
        <w:t>10</w:t>
      </w:r>
      <w:proofErr w:type="gramEnd"/>
      <w:r w:rsidRPr="00B13147">
        <w:rPr>
          <w:lang w:val="en-US"/>
        </w:rPr>
        <w:t xml:space="preserve"> to 1</w:t>
      </w:r>
      <w:r>
        <w:rPr>
          <w:lang w:val="en-US"/>
        </w:rPr>
        <w:t>5</w:t>
      </w:r>
      <w:r w:rsidRPr="00B13147">
        <w:rPr>
          <w:lang w:val="en-US"/>
        </w:rPr>
        <w:t xml:space="preserve"> Franchisees who want to share experiences</w:t>
      </w:r>
      <w:r w:rsidR="00413114">
        <w:rPr>
          <w:lang w:val="en-US"/>
        </w:rPr>
        <w:t xml:space="preserve">, </w:t>
      </w:r>
      <w:r w:rsidRPr="00B13147">
        <w:rPr>
          <w:lang w:val="en-US"/>
        </w:rPr>
        <w:t>learn together, hold each other accountable</w:t>
      </w:r>
      <w:r w:rsidR="00413114">
        <w:rPr>
          <w:lang w:val="en-US"/>
        </w:rPr>
        <w:t>,</w:t>
      </w:r>
      <w:r w:rsidRPr="00B13147">
        <w:rPr>
          <w:lang w:val="en-US"/>
        </w:rPr>
        <w:t xml:space="preserve"> set goals </w:t>
      </w:r>
      <w:r w:rsidR="00413114">
        <w:rPr>
          <w:lang w:val="en-US"/>
        </w:rPr>
        <w:t>and</w:t>
      </w:r>
      <w:r w:rsidRPr="00B13147">
        <w:rPr>
          <w:lang w:val="en-US"/>
        </w:rPr>
        <w:t xml:space="preserve"> solve problems. In each </w:t>
      </w:r>
      <w:r>
        <w:rPr>
          <w:lang w:val="en-US"/>
        </w:rPr>
        <w:t>FLC F</w:t>
      </w:r>
      <w:r w:rsidRPr="00B13147">
        <w:rPr>
          <w:lang w:val="en-US"/>
        </w:rPr>
        <w:t>orum</w:t>
      </w:r>
      <w:r>
        <w:rPr>
          <w:lang w:val="en-US"/>
        </w:rPr>
        <w:t xml:space="preserve"> Group</w:t>
      </w:r>
      <w:r w:rsidRPr="00B13147">
        <w:rPr>
          <w:lang w:val="en-US"/>
        </w:rPr>
        <w:t>, there will be non</w:t>
      </w:r>
      <w:r w:rsidR="00413114">
        <w:rPr>
          <w:lang w:val="en-US"/>
        </w:rPr>
        <w:t>-</w:t>
      </w:r>
      <w:r w:rsidRPr="00B13147">
        <w:rPr>
          <w:lang w:val="en-US"/>
        </w:rPr>
        <w:t xml:space="preserve">competing Franchisees. Each member will </w:t>
      </w:r>
      <w:r w:rsidR="00413114">
        <w:rPr>
          <w:lang w:val="en-US"/>
        </w:rPr>
        <w:t xml:space="preserve">have the opportunity </w:t>
      </w:r>
      <w:proofErr w:type="gramStart"/>
      <w:r w:rsidR="00413114">
        <w:rPr>
          <w:lang w:val="en-US"/>
        </w:rPr>
        <w:t xml:space="preserve">to </w:t>
      </w:r>
      <w:r w:rsidRPr="00B13147">
        <w:rPr>
          <w:lang w:val="en-US"/>
        </w:rPr>
        <w:t xml:space="preserve"> </w:t>
      </w:r>
      <w:r w:rsidR="00413114">
        <w:rPr>
          <w:lang w:val="en-US"/>
        </w:rPr>
        <w:t>en</w:t>
      </w:r>
      <w:r w:rsidRPr="00B13147">
        <w:rPr>
          <w:lang w:val="en-US"/>
        </w:rPr>
        <w:t>sure</w:t>
      </w:r>
      <w:proofErr w:type="gramEnd"/>
      <w:r w:rsidRPr="00B13147">
        <w:rPr>
          <w:lang w:val="en-US"/>
        </w:rPr>
        <w:t xml:space="preserve"> they are comfortable with each person in the group</w:t>
      </w:r>
      <w:r w:rsidR="00413114">
        <w:rPr>
          <w:lang w:val="en-US"/>
        </w:rPr>
        <w:t xml:space="preserve"> as well as the business they represent. (this could be worded a little better…will leave to you)</w:t>
      </w:r>
    </w:p>
    <w:p w14:paraId="114F1F24" w14:textId="1CB74848" w:rsidR="00B13147" w:rsidRPr="00B13147" w:rsidRDefault="00B13147" w:rsidP="00B13147">
      <w:pPr>
        <w:ind w:left="720"/>
        <w:rPr>
          <w:lang w:val="en-US"/>
        </w:rPr>
      </w:pPr>
      <w:r w:rsidRPr="00B13147">
        <w:rPr>
          <w:lang w:val="en-US"/>
        </w:rPr>
        <w:t xml:space="preserve">These monthly meetings will </w:t>
      </w:r>
      <w:r w:rsidR="00413114">
        <w:rPr>
          <w:lang w:val="en-US"/>
        </w:rPr>
        <w:t>either</w:t>
      </w:r>
      <w:r w:rsidRPr="00B13147">
        <w:rPr>
          <w:lang w:val="en-US"/>
        </w:rPr>
        <w:t xml:space="preserve"> be in person </w:t>
      </w:r>
      <w:r w:rsidR="00413114">
        <w:rPr>
          <w:lang w:val="en-US"/>
        </w:rPr>
        <w:t xml:space="preserve">or held by </w:t>
      </w:r>
      <w:r w:rsidRPr="00B13147">
        <w:rPr>
          <w:lang w:val="en-US"/>
        </w:rPr>
        <w:t>video conference. It depends on how the</w:t>
      </w:r>
      <w:r w:rsidR="009D1215">
        <w:rPr>
          <w:lang w:val="en-US"/>
        </w:rPr>
        <w:t xml:space="preserve"> make-up of the</w:t>
      </w:r>
      <w:r w:rsidRPr="00B13147">
        <w:rPr>
          <w:lang w:val="en-US"/>
        </w:rPr>
        <w:t xml:space="preserve"> forum group. </w:t>
      </w:r>
    </w:p>
    <w:p w14:paraId="74957BA3" w14:textId="4F0DCDCF" w:rsidR="00B13147" w:rsidRPr="00B13147" w:rsidRDefault="009D1215" w:rsidP="00B13147">
      <w:pPr>
        <w:ind w:left="720"/>
        <w:rPr>
          <w:lang w:val="en-US"/>
        </w:rPr>
      </w:pPr>
      <w:r>
        <w:rPr>
          <w:lang w:val="en-US"/>
        </w:rPr>
        <w:t>T</w:t>
      </w:r>
      <w:r w:rsidR="00B13147" w:rsidRPr="00B13147">
        <w:rPr>
          <w:lang w:val="en-US"/>
        </w:rPr>
        <w:t xml:space="preserve">he facilitator will make sure each meeting is planned </w:t>
      </w:r>
      <w:r w:rsidR="00B303A4">
        <w:rPr>
          <w:lang w:val="en-US"/>
        </w:rPr>
        <w:t>correct</w:t>
      </w:r>
      <w:r w:rsidR="00B13147" w:rsidRPr="00B13147">
        <w:rPr>
          <w:lang w:val="en-US"/>
        </w:rPr>
        <w:t>ly and happens on time. The facilitator is also responsible for finding out what the forum group needs for learning and then facilitates that learning at each meeting</w:t>
      </w:r>
      <w:r w:rsidR="00B13147">
        <w:rPr>
          <w:lang w:val="en-US"/>
        </w:rPr>
        <w:t xml:space="preserve"> and bring in ap</w:t>
      </w:r>
      <w:r w:rsidR="00EB580C">
        <w:rPr>
          <w:lang w:val="en-US"/>
        </w:rPr>
        <w:t>propri</w:t>
      </w:r>
      <w:r w:rsidR="00B13147">
        <w:rPr>
          <w:lang w:val="en-US"/>
        </w:rPr>
        <w:t>ate speak</w:t>
      </w:r>
      <w:r w:rsidR="00EB580C">
        <w:rPr>
          <w:lang w:val="en-US"/>
        </w:rPr>
        <w:t>ers when poss</w:t>
      </w:r>
      <w:r w:rsidR="00B303A4">
        <w:rPr>
          <w:lang w:val="en-US"/>
        </w:rPr>
        <w:t>i</w:t>
      </w:r>
      <w:r w:rsidR="00EB580C">
        <w:rPr>
          <w:lang w:val="en-US"/>
        </w:rPr>
        <w:t>ble</w:t>
      </w:r>
      <w:r w:rsidR="00B13147" w:rsidRPr="00B13147">
        <w:rPr>
          <w:lang w:val="en-US"/>
        </w:rPr>
        <w:t xml:space="preserve">. </w:t>
      </w:r>
    </w:p>
    <w:p w14:paraId="137C3F83" w14:textId="77777777" w:rsidR="00883992" w:rsidRDefault="00883992" w:rsidP="005D413E"/>
    <w:p w14:paraId="6FB2DBCB" w14:textId="6784CCBB" w:rsidR="00081E68" w:rsidRDefault="005D413E" w:rsidP="005D413E">
      <w:r>
        <w:t>3.1.1.2</w:t>
      </w:r>
      <w:r>
        <w:tab/>
        <w:t>Franchisor Forms</w:t>
      </w:r>
    </w:p>
    <w:p w14:paraId="48FDF297" w14:textId="312CED20" w:rsidR="00DA7024" w:rsidRPr="00DA7024" w:rsidRDefault="00DA7024" w:rsidP="00DA7024">
      <w:pPr>
        <w:ind w:left="720"/>
        <w:rPr>
          <w:lang w:val="en-US"/>
        </w:rPr>
      </w:pPr>
      <w:bookmarkStart w:id="125" w:name="_Hlk22715113"/>
      <w:r w:rsidRPr="00DA7024">
        <w:rPr>
          <w:b/>
          <w:bCs/>
          <w:lang w:val="en-US"/>
        </w:rPr>
        <w:t xml:space="preserve">Franchisor Forums </w:t>
      </w:r>
      <w:bookmarkEnd w:id="125"/>
      <w:r w:rsidRPr="00DA7024">
        <w:rPr>
          <w:b/>
          <w:bCs/>
          <w:lang w:val="en-US"/>
        </w:rPr>
        <w:t xml:space="preserve">- </w:t>
      </w:r>
      <w:r w:rsidRPr="00DA7024">
        <w:rPr>
          <w:lang w:val="en-US"/>
        </w:rPr>
        <w:t xml:space="preserve">This </w:t>
      </w:r>
      <w:r w:rsidR="00190C37">
        <w:rPr>
          <w:lang w:val="en-US"/>
        </w:rPr>
        <w:t xml:space="preserve">group </w:t>
      </w:r>
      <w:proofErr w:type="gramStart"/>
      <w:r w:rsidR="00190C37">
        <w:rPr>
          <w:lang w:val="en-US"/>
        </w:rPr>
        <w:t xml:space="preserve">comprises </w:t>
      </w:r>
      <w:r w:rsidRPr="00DA7024">
        <w:rPr>
          <w:lang w:val="en-US"/>
        </w:rPr>
        <w:t xml:space="preserve"> </w:t>
      </w:r>
      <w:r>
        <w:rPr>
          <w:lang w:val="en-US"/>
        </w:rPr>
        <w:t>8</w:t>
      </w:r>
      <w:proofErr w:type="gramEnd"/>
      <w:r w:rsidRPr="00DA7024">
        <w:rPr>
          <w:lang w:val="en-US"/>
        </w:rPr>
        <w:t xml:space="preserve"> and </w:t>
      </w:r>
      <w:r>
        <w:rPr>
          <w:lang w:val="en-US"/>
        </w:rPr>
        <w:t>12</w:t>
      </w:r>
      <w:r w:rsidRPr="00DA7024">
        <w:rPr>
          <w:lang w:val="en-US"/>
        </w:rPr>
        <w:t xml:space="preserve"> non</w:t>
      </w:r>
      <w:r w:rsidR="00190C37">
        <w:rPr>
          <w:lang w:val="en-US"/>
        </w:rPr>
        <w:t>-</w:t>
      </w:r>
      <w:r w:rsidRPr="00DA7024">
        <w:rPr>
          <w:lang w:val="en-US"/>
        </w:rPr>
        <w:t xml:space="preserve">competing Franchisors. </w:t>
      </w:r>
      <w:r>
        <w:rPr>
          <w:lang w:val="en-US"/>
        </w:rPr>
        <w:t xml:space="preserve">The members are leaders in their </w:t>
      </w:r>
      <w:r w:rsidR="00190C37">
        <w:rPr>
          <w:lang w:val="en-US"/>
        </w:rPr>
        <w:t xml:space="preserve">respective </w:t>
      </w:r>
      <w:r>
        <w:rPr>
          <w:lang w:val="en-US"/>
        </w:rPr>
        <w:t>industr</w:t>
      </w:r>
      <w:r w:rsidR="00190C37">
        <w:rPr>
          <w:lang w:val="en-US"/>
        </w:rPr>
        <w:t xml:space="preserve">ies, coming together </w:t>
      </w:r>
      <w:proofErr w:type="gramStart"/>
      <w:r w:rsidR="00190C37">
        <w:rPr>
          <w:lang w:val="en-US"/>
        </w:rPr>
        <w:t xml:space="preserve">as </w:t>
      </w:r>
      <w:r w:rsidRPr="00DA7024">
        <w:rPr>
          <w:lang w:val="en-US"/>
        </w:rPr>
        <w:t xml:space="preserve"> like</w:t>
      </w:r>
      <w:proofErr w:type="gramEnd"/>
      <w:r w:rsidRPr="00DA7024">
        <w:rPr>
          <w:lang w:val="en-US"/>
        </w:rPr>
        <w:t>-minded people who share their experiences</w:t>
      </w:r>
      <w:r w:rsidR="00190C37">
        <w:rPr>
          <w:lang w:val="en-US"/>
        </w:rPr>
        <w:t xml:space="preserve">, exchange ideas and solutions to help </w:t>
      </w:r>
      <w:r w:rsidRPr="00DA7024">
        <w:rPr>
          <w:lang w:val="en-US"/>
        </w:rPr>
        <w:t xml:space="preserve">solve </w:t>
      </w:r>
      <w:r w:rsidR="00190C37">
        <w:rPr>
          <w:lang w:val="en-US"/>
        </w:rPr>
        <w:t>their</w:t>
      </w:r>
      <w:r w:rsidRPr="00DA7024">
        <w:rPr>
          <w:lang w:val="en-US"/>
        </w:rPr>
        <w:t xml:space="preserve"> most </w:t>
      </w:r>
      <w:r w:rsidR="005E03DF">
        <w:rPr>
          <w:lang w:val="en-US"/>
        </w:rPr>
        <w:t>challenging</w:t>
      </w:r>
      <w:r w:rsidRPr="00DA7024">
        <w:rPr>
          <w:lang w:val="en-US"/>
        </w:rPr>
        <w:t xml:space="preserve"> business and</w:t>
      </w:r>
      <w:r w:rsidR="00190C37">
        <w:rPr>
          <w:lang w:val="en-US"/>
        </w:rPr>
        <w:t>/or</w:t>
      </w:r>
      <w:r w:rsidRPr="00DA7024">
        <w:rPr>
          <w:lang w:val="en-US"/>
        </w:rPr>
        <w:t xml:space="preserve"> personal issue</w:t>
      </w:r>
      <w:r w:rsidR="00190C37">
        <w:rPr>
          <w:lang w:val="en-US"/>
        </w:rPr>
        <w:t xml:space="preserve">s </w:t>
      </w:r>
      <w:r w:rsidRPr="00DA7024">
        <w:rPr>
          <w:lang w:val="en-US"/>
        </w:rPr>
        <w:t>. The</w:t>
      </w:r>
      <w:r w:rsidR="00190C37">
        <w:rPr>
          <w:lang w:val="en-US"/>
        </w:rPr>
        <w:t xml:space="preserve"> details shared in the</w:t>
      </w:r>
      <w:r w:rsidRPr="00DA7024">
        <w:rPr>
          <w:lang w:val="en-US"/>
        </w:rPr>
        <w:t xml:space="preserve"> fo</w:t>
      </w:r>
      <w:r w:rsidR="00190C37">
        <w:rPr>
          <w:lang w:val="en-US"/>
        </w:rPr>
        <w:t>rums</w:t>
      </w:r>
      <w:r w:rsidRPr="00DA7024">
        <w:rPr>
          <w:lang w:val="en-US"/>
        </w:rPr>
        <w:t xml:space="preserve"> </w:t>
      </w:r>
      <w:r w:rsidR="00190C37">
        <w:rPr>
          <w:lang w:val="en-US"/>
        </w:rPr>
        <w:t xml:space="preserve">remain </w:t>
      </w:r>
      <w:r w:rsidRPr="00DA7024">
        <w:rPr>
          <w:lang w:val="en-US"/>
        </w:rPr>
        <w:t>100% confidential</w:t>
      </w:r>
      <w:r w:rsidR="00190C37">
        <w:rPr>
          <w:lang w:val="en-US"/>
        </w:rPr>
        <w:t>. Membership requirements include holding a</w:t>
      </w:r>
      <w:r w:rsidRPr="00DA7024">
        <w:rPr>
          <w:lang w:val="en-US"/>
        </w:rPr>
        <w:t xml:space="preserve"> C-Suite</w:t>
      </w:r>
      <w:r w:rsidR="00190C37">
        <w:rPr>
          <w:lang w:val="en-US"/>
        </w:rPr>
        <w:t xml:space="preserve"> position</w:t>
      </w:r>
      <w:r w:rsidRPr="00DA7024">
        <w:rPr>
          <w:lang w:val="en-US"/>
        </w:rPr>
        <w:t xml:space="preserve"> </w:t>
      </w:r>
      <w:r w:rsidR="00190C37">
        <w:rPr>
          <w:lang w:val="en-US"/>
        </w:rPr>
        <w:t xml:space="preserve">and controlling interest within a </w:t>
      </w:r>
      <w:r w:rsidRPr="00DA7024">
        <w:rPr>
          <w:lang w:val="en-US"/>
        </w:rPr>
        <w:t xml:space="preserve">Franchisor organization. Ownership is not a </w:t>
      </w:r>
      <w:proofErr w:type="gramStart"/>
      <w:r w:rsidR="006B3CBE" w:rsidRPr="00DA7024">
        <w:rPr>
          <w:lang w:val="en-US"/>
        </w:rPr>
        <w:t>prerequisite</w:t>
      </w:r>
      <w:r w:rsidR="00190C37">
        <w:rPr>
          <w:lang w:val="en-US"/>
        </w:rPr>
        <w:t xml:space="preserve">, </w:t>
      </w:r>
      <w:r w:rsidR="006B3CBE" w:rsidRPr="00DA7024">
        <w:rPr>
          <w:lang w:val="en-US"/>
        </w:rPr>
        <w:t xml:space="preserve"> </w:t>
      </w:r>
      <w:r w:rsidR="00190C37">
        <w:rPr>
          <w:lang w:val="en-US"/>
        </w:rPr>
        <w:t>although</w:t>
      </w:r>
      <w:proofErr w:type="gramEnd"/>
      <w:r w:rsidR="00190C37">
        <w:rPr>
          <w:lang w:val="en-US"/>
        </w:rPr>
        <w:t xml:space="preserve"> it is mandatory for all group members to </w:t>
      </w:r>
      <w:r w:rsidR="00F16A01">
        <w:rPr>
          <w:lang w:val="en-US"/>
        </w:rPr>
        <w:t>occupy a key decision-making role within his or her franchise.</w:t>
      </w:r>
      <w:r w:rsidR="00190C37">
        <w:rPr>
          <w:lang w:val="en-US"/>
        </w:rPr>
        <w:t xml:space="preserve"> </w:t>
      </w:r>
      <w:r w:rsidRPr="00DA7024">
        <w:rPr>
          <w:lang w:val="en-US"/>
        </w:rPr>
        <w:t xml:space="preserve"> </w:t>
      </w:r>
      <w:r w:rsidR="00F16A01">
        <w:rPr>
          <w:lang w:val="en-US"/>
        </w:rPr>
        <w:t xml:space="preserve">(i.e. </w:t>
      </w:r>
      <w:r w:rsidRPr="00DA7024">
        <w:rPr>
          <w:lang w:val="en-US"/>
        </w:rPr>
        <w:t>President, CEO, COO</w:t>
      </w:r>
      <w:proofErr w:type="gramStart"/>
      <w:r w:rsidRPr="00DA7024">
        <w:rPr>
          <w:lang w:val="en-US"/>
        </w:rPr>
        <w:t xml:space="preserve">. </w:t>
      </w:r>
      <w:r w:rsidR="00F16A01">
        <w:rPr>
          <w:lang w:val="en-US"/>
        </w:rPr>
        <w:t>)</w:t>
      </w:r>
      <w:proofErr w:type="gramEnd"/>
      <w:r w:rsidR="00F16A01">
        <w:rPr>
          <w:lang w:val="en-US"/>
        </w:rPr>
        <w:t xml:space="preserve"> To qualify as a member of franchisor </w:t>
      </w:r>
      <w:proofErr w:type="spellStart"/>
      <w:r w:rsidR="00F16A01">
        <w:rPr>
          <w:lang w:val="en-US"/>
        </w:rPr>
        <w:t>forumus</w:t>
      </w:r>
      <w:proofErr w:type="spellEnd"/>
      <w:r w:rsidR="00F16A01">
        <w:rPr>
          <w:lang w:val="en-US"/>
        </w:rPr>
        <w:t xml:space="preserve">, </w:t>
      </w:r>
      <w:proofErr w:type="spellStart"/>
      <w:r w:rsidR="00B97120">
        <w:rPr>
          <w:lang w:val="en-US"/>
        </w:rPr>
        <w:t>the</w:t>
      </w:r>
      <w:r w:rsidRPr="00DA7024">
        <w:rPr>
          <w:lang w:val="en-US"/>
        </w:rPr>
        <w:t>Franchise</w:t>
      </w:r>
      <w:proofErr w:type="spellEnd"/>
      <w:r w:rsidRPr="00DA7024">
        <w:rPr>
          <w:lang w:val="en-US"/>
        </w:rPr>
        <w:t xml:space="preserve"> </w:t>
      </w:r>
      <w:r w:rsidR="00B97120">
        <w:rPr>
          <w:lang w:val="en-US"/>
        </w:rPr>
        <w:t xml:space="preserve">brand </w:t>
      </w:r>
      <w:r w:rsidRPr="00DA7024">
        <w:rPr>
          <w:lang w:val="en-US"/>
        </w:rPr>
        <w:t>must have at least 10 location</w:t>
      </w:r>
      <w:r w:rsidR="00F16A01">
        <w:rPr>
          <w:lang w:val="en-US"/>
        </w:rPr>
        <w:t xml:space="preserve">s, grossing </w:t>
      </w:r>
      <w:proofErr w:type="gramStart"/>
      <w:r w:rsidR="00F16A01">
        <w:rPr>
          <w:lang w:val="en-US"/>
        </w:rPr>
        <w:t xml:space="preserve">a </w:t>
      </w:r>
      <w:r w:rsidRPr="00DA7024">
        <w:rPr>
          <w:lang w:val="en-US"/>
        </w:rPr>
        <w:t xml:space="preserve"> minimum</w:t>
      </w:r>
      <w:proofErr w:type="gramEnd"/>
      <w:r w:rsidRPr="00DA7024">
        <w:rPr>
          <w:lang w:val="en-US"/>
        </w:rPr>
        <w:t xml:space="preserve"> of $5,000,000 in combined revenue. Most of the organizations we have worked with in the past are between $5,000,000 and 100,000,000</w:t>
      </w:r>
      <w:r w:rsidR="00430340">
        <w:rPr>
          <w:lang w:val="en-US"/>
        </w:rPr>
        <w:t xml:space="preserve"> </w:t>
      </w:r>
      <w:r w:rsidR="00F16A01">
        <w:rPr>
          <w:lang w:val="en-US"/>
        </w:rPr>
        <w:t>total</w:t>
      </w:r>
      <w:r w:rsidR="00430340">
        <w:rPr>
          <w:lang w:val="en-US"/>
        </w:rPr>
        <w:t xml:space="preserve"> annual revenue </w:t>
      </w:r>
      <w:r w:rsidR="00B97120">
        <w:rPr>
          <w:lang w:val="en-US"/>
        </w:rPr>
        <w:t>within all</w:t>
      </w:r>
      <w:r w:rsidR="00430340">
        <w:rPr>
          <w:lang w:val="en-US"/>
        </w:rPr>
        <w:t xml:space="preserve"> </w:t>
      </w:r>
      <w:r w:rsidR="006B3CBE">
        <w:rPr>
          <w:lang w:val="en-US"/>
        </w:rPr>
        <w:t>franchise</w:t>
      </w:r>
      <w:r w:rsidR="00430340">
        <w:rPr>
          <w:lang w:val="en-US"/>
        </w:rPr>
        <w:t xml:space="preserve"> locations</w:t>
      </w:r>
      <w:r w:rsidRPr="00DA7024">
        <w:rPr>
          <w:lang w:val="en-US"/>
        </w:rPr>
        <w:t>.</w:t>
      </w:r>
    </w:p>
    <w:p w14:paraId="51505BDA" w14:textId="2391C057" w:rsidR="00DA7024" w:rsidRPr="00DA7024" w:rsidRDefault="00DA7024" w:rsidP="00DA7024">
      <w:pPr>
        <w:ind w:left="720"/>
        <w:rPr>
          <w:lang w:val="en-US"/>
        </w:rPr>
      </w:pPr>
      <w:r w:rsidRPr="00DA7024">
        <w:rPr>
          <w:lang w:val="en-US"/>
        </w:rPr>
        <w:lastRenderedPageBreak/>
        <w:t xml:space="preserve">Usually, the </w:t>
      </w:r>
      <w:r w:rsidR="00F16A01">
        <w:rPr>
          <w:lang w:val="en-US"/>
        </w:rPr>
        <w:t xml:space="preserve">forums are </w:t>
      </w:r>
      <w:proofErr w:type="spellStart"/>
      <w:r w:rsidR="00F16A01">
        <w:rPr>
          <w:lang w:val="en-US"/>
        </w:rPr>
        <w:t>are</w:t>
      </w:r>
      <w:proofErr w:type="spellEnd"/>
      <w:r w:rsidR="00F16A01">
        <w:rPr>
          <w:lang w:val="en-US"/>
        </w:rPr>
        <w:t xml:space="preserve"> in person, face-to-face meetings.</w:t>
      </w:r>
      <w:r w:rsidRPr="00DA7024">
        <w:rPr>
          <w:lang w:val="en-US"/>
        </w:rPr>
        <w:t xml:space="preserve"> Some Franchisor Groups may choose to do some video conferencing </w:t>
      </w:r>
      <w:r w:rsidR="00F16A01">
        <w:rPr>
          <w:lang w:val="en-US"/>
        </w:rPr>
        <w:t xml:space="preserve">due to their respective locations across North America. </w:t>
      </w:r>
    </w:p>
    <w:p w14:paraId="12E0A199" w14:textId="298C89AC" w:rsidR="00DA7024" w:rsidRPr="00DA7024" w:rsidRDefault="00F16A01" w:rsidP="00DA7024">
      <w:pPr>
        <w:ind w:left="720"/>
        <w:rPr>
          <w:lang w:val="en-US"/>
        </w:rPr>
      </w:pPr>
      <w:r>
        <w:rPr>
          <w:lang w:val="en-US"/>
        </w:rPr>
        <w:t>Once a decision has been made</w:t>
      </w:r>
      <w:r w:rsidR="00DA7024" w:rsidRPr="00DA7024">
        <w:rPr>
          <w:lang w:val="en-US"/>
        </w:rPr>
        <w:t xml:space="preserve">, the facilitator will make sure each meeting is planned </w:t>
      </w:r>
      <w:r w:rsidR="00E45832">
        <w:rPr>
          <w:lang w:val="en-US"/>
        </w:rPr>
        <w:t>correct</w:t>
      </w:r>
      <w:r w:rsidR="00DA7024" w:rsidRPr="00DA7024">
        <w:rPr>
          <w:lang w:val="en-US"/>
        </w:rPr>
        <w:t>ly</w:t>
      </w:r>
      <w:r>
        <w:rPr>
          <w:lang w:val="en-US"/>
        </w:rPr>
        <w:t>, in a timely manner.</w:t>
      </w:r>
      <w:r w:rsidR="00DA7024" w:rsidRPr="00DA7024">
        <w:rPr>
          <w:lang w:val="en-US"/>
        </w:rPr>
        <w:t xml:space="preserve"> The facilitator is also responsible for </w:t>
      </w:r>
      <w:r>
        <w:rPr>
          <w:lang w:val="en-US"/>
        </w:rPr>
        <w:t xml:space="preserve">establishing the </w:t>
      </w:r>
      <w:r w:rsidR="004C03E5">
        <w:rPr>
          <w:lang w:val="en-US"/>
        </w:rPr>
        <w:t>appropriate learning resources and facilities are available for</w:t>
      </w:r>
      <w:r w:rsidR="00DA7024" w:rsidRPr="00DA7024">
        <w:rPr>
          <w:lang w:val="en-US"/>
        </w:rPr>
        <w:t xml:space="preserve"> each meeting. </w:t>
      </w:r>
    </w:p>
    <w:p w14:paraId="4EA43788" w14:textId="12A6430E" w:rsidR="00DA7024" w:rsidRPr="00DA7024" w:rsidRDefault="00DA7024" w:rsidP="00DA7024">
      <w:pPr>
        <w:ind w:left="720"/>
        <w:rPr>
          <w:lang w:val="en-US"/>
        </w:rPr>
      </w:pPr>
      <w:r w:rsidRPr="00DA7024">
        <w:rPr>
          <w:lang w:val="en-US"/>
        </w:rPr>
        <w:t>It is important to not</w:t>
      </w:r>
      <w:r w:rsidR="004C03E5">
        <w:rPr>
          <w:lang w:val="en-US"/>
        </w:rPr>
        <w:t>e that</w:t>
      </w:r>
      <w:r w:rsidRPr="00DA7024">
        <w:rPr>
          <w:lang w:val="en-US"/>
        </w:rPr>
        <w:t xml:space="preserve"> takes time to build these Franchis</w:t>
      </w:r>
      <w:r w:rsidR="00B97120">
        <w:rPr>
          <w:lang w:val="en-US"/>
        </w:rPr>
        <w:t>e</w:t>
      </w:r>
      <w:r w:rsidRPr="00DA7024">
        <w:rPr>
          <w:lang w:val="en-US"/>
        </w:rPr>
        <w:t xml:space="preserve"> Forums. FLC must find the right </w:t>
      </w:r>
      <w:proofErr w:type="spellStart"/>
      <w:r w:rsidRPr="00DA7024">
        <w:rPr>
          <w:lang w:val="en-US"/>
        </w:rPr>
        <w:t>Franchis</w:t>
      </w:r>
      <w:r w:rsidR="00B97120">
        <w:rPr>
          <w:lang w:val="en-US"/>
        </w:rPr>
        <w:t>e</w:t>
      </w:r>
      <w:r w:rsidR="00F11A5D">
        <w:rPr>
          <w:lang w:val="en-US"/>
        </w:rPr>
        <w:t>ors</w:t>
      </w:r>
      <w:proofErr w:type="spellEnd"/>
      <w:r w:rsidR="00F11A5D">
        <w:rPr>
          <w:lang w:val="en-US"/>
        </w:rPr>
        <w:t xml:space="preserve"> </w:t>
      </w:r>
      <w:r w:rsidRPr="00DA7024">
        <w:rPr>
          <w:lang w:val="en-US"/>
        </w:rPr>
        <w:t>who are willing to commit to the Forum.</w:t>
      </w:r>
      <w:r w:rsidR="000A0E36">
        <w:rPr>
          <w:lang w:val="en-US"/>
        </w:rPr>
        <w:t xml:space="preserve"> </w:t>
      </w:r>
      <w:r w:rsidR="004C03E5">
        <w:rPr>
          <w:lang w:val="en-US"/>
        </w:rPr>
        <w:t>Upon receipt of your application</w:t>
      </w:r>
      <w:r w:rsidR="00E45832">
        <w:rPr>
          <w:lang w:val="en-US"/>
        </w:rPr>
        <w:t>,</w:t>
      </w:r>
      <w:r w:rsidR="000A0E36">
        <w:rPr>
          <w:lang w:val="en-US"/>
        </w:rPr>
        <w:t xml:space="preserve"> we will work </w:t>
      </w:r>
      <w:r w:rsidR="004C03E5">
        <w:rPr>
          <w:lang w:val="en-US"/>
        </w:rPr>
        <w:t xml:space="preserve">with you to </w:t>
      </w:r>
      <w:r w:rsidR="00B97120">
        <w:rPr>
          <w:lang w:val="en-US"/>
        </w:rPr>
        <w:t>arrange</w:t>
      </w:r>
      <w:r w:rsidR="00F11A5D">
        <w:rPr>
          <w:lang w:val="en-US"/>
        </w:rPr>
        <w:t xml:space="preserve"> a</w:t>
      </w:r>
      <w:r w:rsidR="004C03E5">
        <w:rPr>
          <w:lang w:val="en-US"/>
        </w:rPr>
        <w:t xml:space="preserve"> </w:t>
      </w:r>
      <w:r w:rsidR="000A0E36">
        <w:rPr>
          <w:lang w:val="en-US"/>
        </w:rPr>
        <w:t xml:space="preserve">forum group </w:t>
      </w:r>
      <w:r w:rsidR="004C03E5">
        <w:rPr>
          <w:lang w:val="en-US"/>
        </w:rPr>
        <w:t xml:space="preserve">that meets </w:t>
      </w:r>
      <w:r w:rsidR="000A0E36">
        <w:rPr>
          <w:lang w:val="en-US"/>
        </w:rPr>
        <w:t>closest to your location.</w:t>
      </w:r>
      <w:r w:rsidR="009D2F47">
        <w:rPr>
          <w:lang w:val="en-US"/>
        </w:rPr>
        <w:t xml:space="preserve"> The Franchise Leadership </w:t>
      </w:r>
      <w:r w:rsidR="004C03E5">
        <w:rPr>
          <w:lang w:val="en-US"/>
        </w:rPr>
        <w:t>C</w:t>
      </w:r>
      <w:r w:rsidR="009D2F47">
        <w:rPr>
          <w:lang w:val="en-US"/>
        </w:rPr>
        <w:t xml:space="preserve">enter is the only organization </w:t>
      </w:r>
      <w:r w:rsidR="004C03E5">
        <w:rPr>
          <w:lang w:val="en-US"/>
        </w:rPr>
        <w:t>offering exclusive</w:t>
      </w:r>
      <w:r w:rsidR="00F11A5D">
        <w:rPr>
          <w:lang w:val="en-US"/>
        </w:rPr>
        <w:t xml:space="preserve"> </w:t>
      </w:r>
      <w:r w:rsidR="009D2F47">
        <w:rPr>
          <w:lang w:val="en-US"/>
        </w:rPr>
        <w:t>Franchisor Fo</w:t>
      </w:r>
      <w:r w:rsidR="003B7953">
        <w:rPr>
          <w:lang w:val="en-US"/>
        </w:rPr>
        <w:t>ru</w:t>
      </w:r>
      <w:r w:rsidR="009D2F47">
        <w:rPr>
          <w:lang w:val="en-US"/>
        </w:rPr>
        <w:t>m Groups.</w:t>
      </w:r>
    </w:p>
    <w:p w14:paraId="6CAF1865" w14:textId="0CF34B27" w:rsidR="00DA7024" w:rsidRDefault="00DA7024" w:rsidP="005D413E"/>
    <w:p w14:paraId="6A27DA58" w14:textId="05EE5951" w:rsidR="005D413E" w:rsidRDefault="005D413E" w:rsidP="005D413E">
      <w:r>
        <w:t>3.1.2.</w:t>
      </w:r>
      <w:r>
        <w:tab/>
        <w:t>Consulting</w:t>
      </w:r>
    </w:p>
    <w:p w14:paraId="32228F33" w14:textId="0A3C306D" w:rsidR="00046C70" w:rsidRPr="00A2359A" w:rsidRDefault="00A2359A" w:rsidP="00046C70">
      <w:pPr>
        <w:ind w:left="720"/>
        <w:rPr>
          <w:lang w:val="en-US"/>
        </w:rPr>
      </w:pPr>
      <w:r w:rsidRPr="00A2359A">
        <w:rPr>
          <w:b/>
          <w:bCs/>
          <w:lang w:val="en-US"/>
        </w:rPr>
        <w:t>Consulting-</w:t>
      </w:r>
      <w:r>
        <w:rPr>
          <w:lang w:val="en-US"/>
        </w:rPr>
        <w:t xml:space="preserve"> </w:t>
      </w:r>
      <w:r w:rsidR="00046C70" w:rsidRPr="00A2359A">
        <w:rPr>
          <w:lang w:val="en-US"/>
        </w:rPr>
        <w:t>The Franchise Leadership Center</w:t>
      </w:r>
      <w:r w:rsidR="004C03E5">
        <w:rPr>
          <w:lang w:val="en-US"/>
        </w:rPr>
        <w:t xml:space="preserve"> assists </w:t>
      </w:r>
      <w:proofErr w:type="spellStart"/>
      <w:r w:rsidR="004C03E5">
        <w:rPr>
          <w:lang w:val="en-US"/>
        </w:rPr>
        <w:t>membrs</w:t>
      </w:r>
      <w:proofErr w:type="spellEnd"/>
      <w:r w:rsidR="004C03E5">
        <w:rPr>
          <w:lang w:val="en-US"/>
        </w:rPr>
        <w:t xml:space="preserve"> w</w:t>
      </w:r>
      <w:r w:rsidR="00046C70" w:rsidRPr="00A2359A">
        <w:rPr>
          <w:lang w:val="en-US"/>
        </w:rPr>
        <w:t xml:space="preserve">ith consulting services </w:t>
      </w:r>
      <w:r w:rsidR="004C03E5">
        <w:rPr>
          <w:lang w:val="en-US"/>
        </w:rPr>
        <w:t xml:space="preserve">in areas that </w:t>
      </w:r>
      <w:proofErr w:type="gramStart"/>
      <w:r w:rsidR="004C03E5">
        <w:rPr>
          <w:lang w:val="en-US"/>
        </w:rPr>
        <w:t xml:space="preserve">include </w:t>
      </w:r>
      <w:r>
        <w:rPr>
          <w:lang w:val="en-US"/>
        </w:rPr>
        <w:t xml:space="preserve"> leadership</w:t>
      </w:r>
      <w:proofErr w:type="gramEnd"/>
      <w:r>
        <w:rPr>
          <w:lang w:val="en-US"/>
        </w:rPr>
        <w:t xml:space="preserve">, </w:t>
      </w:r>
      <w:r w:rsidR="0098310A">
        <w:rPr>
          <w:lang w:val="en-US"/>
        </w:rPr>
        <w:t xml:space="preserve">strategic planning, </w:t>
      </w:r>
      <w:r>
        <w:rPr>
          <w:lang w:val="en-US"/>
        </w:rPr>
        <w:t xml:space="preserve">customer service, sales, </w:t>
      </w:r>
      <w:r w:rsidR="0098310A">
        <w:rPr>
          <w:lang w:val="en-US"/>
        </w:rPr>
        <w:t>team building, relationship building</w:t>
      </w:r>
      <w:r w:rsidR="008B6762">
        <w:rPr>
          <w:lang w:val="en-US"/>
        </w:rPr>
        <w:t>,</w:t>
      </w:r>
      <w:r w:rsidR="0098310A">
        <w:rPr>
          <w:lang w:val="en-US"/>
        </w:rPr>
        <w:t xml:space="preserve"> and repair. </w:t>
      </w:r>
      <w:r w:rsidR="004C03E5">
        <w:rPr>
          <w:lang w:val="en-US"/>
        </w:rPr>
        <w:t xml:space="preserve">Please see examples of consulting </w:t>
      </w:r>
      <w:proofErr w:type="spellStart"/>
      <w:r w:rsidR="004C03E5">
        <w:rPr>
          <w:lang w:val="en-US"/>
        </w:rPr>
        <w:t>specialities</w:t>
      </w:r>
      <w:proofErr w:type="spellEnd"/>
      <w:r w:rsidR="004C03E5">
        <w:rPr>
          <w:lang w:val="en-US"/>
        </w:rPr>
        <w:t xml:space="preserve"> below.</w:t>
      </w:r>
    </w:p>
    <w:p w14:paraId="60DCECCC" w14:textId="6257D809" w:rsidR="00046C70" w:rsidRPr="00046C70" w:rsidRDefault="00046C70" w:rsidP="00046C70">
      <w:pPr>
        <w:ind w:left="720"/>
        <w:rPr>
          <w:lang w:val="en-US"/>
        </w:rPr>
      </w:pPr>
      <w:r w:rsidRPr="00046C70">
        <w:rPr>
          <w:b/>
          <w:bCs/>
          <w:lang w:val="en-US"/>
        </w:rPr>
        <w:t xml:space="preserve">Strategic Planning– </w:t>
      </w:r>
      <w:r w:rsidR="004C03E5">
        <w:rPr>
          <w:lang w:val="en-US"/>
        </w:rPr>
        <w:t>Our FLC consultants have</w:t>
      </w:r>
      <w:r w:rsidRPr="00046C70">
        <w:rPr>
          <w:lang w:val="en-US"/>
        </w:rPr>
        <w:t xml:space="preserve"> worked with many Franchisor organizations and Master Franchisor organizations to facilitate their Strategic Planning Sessions. Th</w:t>
      </w:r>
      <w:r w:rsidR="004C03E5">
        <w:rPr>
          <w:lang w:val="en-US"/>
        </w:rPr>
        <w:t>ese</w:t>
      </w:r>
      <w:r w:rsidRPr="00046C70">
        <w:rPr>
          <w:lang w:val="en-US"/>
        </w:rPr>
        <w:t xml:space="preserve"> usually c</w:t>
      </w:r>
      <w:r w:rsidR="004C03E5">
        <w:rPr>
          <w:lang w:val="en-US"/>
        </w:rPr>
        <w:t>omprise</w:t>
      </w:r>
      <w:r w:rsidRPr="00046C70">
        <w:rPr>
          <w:lang w:val="en-US"/>
        </w:rPr>
        <w:t xml:space="preserve"> 10 to 15 hours of pre-planning, working with the Franchisor,</w:t>
      </w:r>
      <w:r w:rsidR="004C03E5">
        <w:rPr>
          <w:lang w:val="en-US"/>
        </w:rPr>
        <w:t xml:space="preserve"> </w:t>
      </w:r>
      <w:proofErr w:type="gramStart"/>
      <w:r w:rsidR="004C03E5">
        <w:rPr>
          <w:lang w:val="en-US"/>
        </w:rPr>
        <w:t xml:space="preserve">or </w:t>
      </w:r>
      <w:r w:rsidRPr="00046C70">
        <w:rPr>
          <w:lang w:val="en-US"/>
        </w:rPr>
        <w:t xml:space="preserve"> the</w:t>
      </w:r>
      <w:proofErr w:type="gramEnd"/>
      <w:r w:rsidRPr="00046C70">
        <w:rPr>
          <w:lang w:val="en-US"/>
        </w:rPr>
        <w:t xml:space="preserve"> board of directors, the Franchisees</w:t>
      </w:r>
      <w:r w:rsidR="008B6762">
        <w:rPr>
          <w:lang w:val="en-US"/>
        </w:rPr>
        <w:t>,</w:t>
      </w:r>
      <w:r w:rsidRPr="00046C70">
        <w:rPr>
          <w:lang w:val="en-US"/>
        </w:rPr>
        <w:t xml:space="preserve"> and s</w:t>
      </w:r>
      <w:r w:rsidR="004C03E5">
        <w:rPr>
          <w:lang w:val="en-US"/>
        </w:rPr>
        <w:t>everal</w:t>
      </w:r>
      <w:r w:rsidRPr="00046C70">
        <w:rPr>
          <w:lang w:val="en-US"/>
        </w:rPr>
        <w:t xml:space="preserve"> stakeholders. Then FLC will usually facilitate a two-day Strategic Planning Session. </w:t>
      </w:r>
      <w:r w:rsidR="004C03E5">
        <w:rPr>
          <w:lang w:val="en-US"/>
        </w:rPr>
        <w:t>At the conclusion of the session, we would be more than happy to continue working with you further to implement your strategy, if desired.</w:t>
      </w:r>
    </w:p>
    <w:p w14:paraId="167532E4" w14:textId="4B14A1F1" w:rsidR="00046C70" w:rsidRPr="00046C70" w:rsidRDefault="004C03E5" w:rsidP="00046C70">
      <w:pPr>
        <w:ind w:left="720"/>
        <w:rPr>
          <w:lang w:val="en-US"/>
        </w:rPr>
      </w:pPr>
      <w:r>
        <w:rPr>
          <w:lang w:val="en-US"/>
        </w:rPr>
        <w:t>Our facilitators recognize that every client has unique needs and preferred approaches.</w:t>
      </w:r>
      <w:r w:rsidR="003329C6">
        <w:rPr>
          <w:lang w:val="en-US"/>
        </w:rPr>
        <w:t xml:space="preserve"> </w:t>
      </w:r>
      <w:r w:rsidR="007D3615">
        <w:rPr>
          <w:lang w:val="en-US"/>
        </w:rPr>
        <w:t>Our clients</w:t>
      </w:r>
      <w:r w:rsidR="007802C8">
        <w:rPr>
          <w:lang w:val="en-US"/>
        </w:rPr>
        <w:t xml:space="preserve"> place a high value on our </w:t>
      </w:r>
      <w:proofErr w:type="gramStart"/>
      <w:r w:rsidR="007802C8">
        <w:rPr>
          <w:lang w:val="en-US"/>
        </w:rPr>
        <w:t>independent,  3</w:t>
      </w:r>
      <w:proofErr w:type="gramEnd"/>
      <w:r w:rsidR="007802C8" w:rsidRPr="00F11A5D">
        <w:rPr>
          <w:vertAlign w:val="superscript"/>
          <w:lang w:val="en-US"/>
        </w:rPr>
        <w:t>rd</w:t>
      </w:r>
      <w:r w:rsidR="007802C8">
        <w:rPr>
          <w:lang w:val="en-US"/>
        </w:rPr>
        <w:t xml:space="preserve"> party facilitation</w:t>
      </w:r>
      <w:r w:rsidR="00046C70" w:rsidRPr="00046C70">
        <w:rPr>
          <w:lang w:val="en-US"/>
        </w:rPr>
        <w:t>. In the long run</w:t>
      </w:r>
      <w:r w:rsidR="008B6762">
        <w:rPr>
          <w:lang w:val="en-US"/>
        </w:rPr>
        <w:t>,</w:t>
      </w:r>
      <w:r w:rsidR="00046C70" w:rsidRPr="00046C70">
        <w:rPr>
          <w:lang w:val="en-US"/>
        </w:rPr>
        <w:t xml:space="preserve"> the Franchisor will save money, but more importantly</w:t>
      </w:r>
      <w:r w:rsidR="007D3615">
        <w:rPr>
          <w:lang w:val="en-US"/>
        </w:rPr>
        <w:t>,</w:t>
      </w:r>
      <w:r w:rsidR="00046C70" w:rsidRPr="00046C70">
        <w:rPr>
          <w:lang w:val="en-US"/>
        </w:rPr>
        <w:t xml:space="preserve"> they will have a 1, 3</w:t>
      </w:r>
      <w:r w:rsidR="008B6762">
        <w:rPr>
          <w:lang w:val="en-US"/>
        </w:rPr>
        <w:t>,</w:t>
      </w:r>
      <w:r w:rsidR="00046C70" w:rsidRPr="00046C70">
        <w:rPr>
          <w:lang w:val="en-US"/>
        </w:rPr>
        <w:t xml:space="preserve"> and </w:t>
      </w:r>
      <w:proofErr w:type="gramStart"/>
      <w:r w:rsidR="00046C70" w:rsidRPr="00046C70">
        <w:rPr>
          <w:lang w:val="en-US"/>
        </w:rPr>
        <w:t>5 year</w:t>
      </w:r>
      <w:proofErr w:type="gramEnd"/>
      <w:r w:rsidR="00046C70" w:rsidRPr="00046C70">
        <w:rPr>
          <w:lang w:val="en-US"/>
        </w:rPr>
        <w:t xml:space="preserve"> Strategic Plan that will lead their organization into the future</w:t>
      </w:r>
      <w:r w:rsidR="007D3615">
        <w:rPr>
          <w:lang w:val="en-US"/>
        </w:rPr>
        <w:t>.</w:t>
      </w:r>
    </w:p>
    <w:p w14:paraId="292E1412" w14:textId="7207E5E6" w:rsidR="00046C70" w:rsidRPr="00046C70" w:rsidRDefault="00046C70" w:rsidP="00046C70">
      <w:pPr>
        <w:ind w:left="720"/>
        <w:rPr>
          <w:lang w:val="en-US"/>
        </w:rPr>
      </w:pPr>
      <w:r w:rsidRPr="00046C70">
        <w:rPr>
          <w:b/>
          <w:bCs/>
          <w:lang w:val="en-US"/>
        </w:rPr>
        <w:t xml:space="preserve">Customer Service and Brand Engagement – </w:t>
      </w:r>
      <w:r w:rsidRPr="00046C70">
        <w:rPr>
          <w:lang w:val="en-US"/>
        </w:rPr>
        <w:t xml:space="preserve">FLC can set up Customer Service Engagement programs. First, we can come in and evaluate your customer service and ensure your brand promise and how your customers see your organization. Often your customers experience a much different experience with your organization then the </w:t>
      </w:r>
      <w:r w:rsidR="00E807EA">
        <w:rPr>
          <w:lang w:val="en-US"/>
        </w:rPr>
        <w:t>F</w:t>
      </w:r>
      <w:r w:rsidRPr="00046C70">
        <w:rPr>
          <w:lang w:val="en-US"/>
        </w:rPr>
        <w:t xml:space="preserve">ranchise thinks they do. </w:t>
      </w:r>
    </w:p>
    <w:p w14:paraId="67C4B5B4" w14:textId="77ECBD77" w:rsidR="00046C70" w:rsidRPr="00046C70" w:rsidRDefault="00046C70" w:rsidP="00046C70">
      <w:pPr>
        <w:ind w:left="720"/>
        <w:rPr>
          <w:lang w:val="en-US"/>
        </w:rPr>
      </w:pPr>
      <w:bookmarkStart w:id="126" w:name="_Hlk22716061"/>
      <w:r w:rsidRPr="00046C70">
        <w:rPr>
          <w:lang w:val="en-US"/>
        </w:rPr>
        <w:t xml:space="preserve">The first </w:t>
      </w:r>
      <w:bookmarkEnd w:id="126"/>
      <w:r w:rsidRPr="00046C70">
        <w:rPr>
          <w:lang w:val="en-US"/>
        </w:rPr>
        <w:t>step is to find out what the customer experience is and then evaluate this experience and decide if that is what your organization wants</w:t>
      </w:r>
      <w:r w:rsidR="007D3615">
        <w:rPr>
          <w:lang w:val="en-US"/>
        </w:rPr>
        <w:t xml:space="preserve"> and if it meets your expectations</w:t>
      </w:r>
      <w:r w:rsidR="00FD3E73">
        <w:rPr>
          <w:lang w:val="en-US"/>
        </w:rPr>
        <w:t>. Then we</w:t>
      </w:r>
      <w:r w:rsidRPr="00046C70">
        <w:rPr>
          <w:lang w:val="en-US"/>
        </w:rPr>
        <w:t xml:space="preserve"> </w:t>
      </w:r>
      <w:r w:rsidR="00FD3E73">
        <w:rPr>
          <w:lang w:val="en-US"/>
        </w:rPr>
        <w:t>help you find out</w:t>
      </w:r>
      <w:r w:rsidRPr="00046C70">
        <w:rPr>
          <w:lang w:val="en-US"/>
        </w:rPr>
        <w:t xml:space="preserve"> how it can be improved. We try to help make sure your Mission, Brand Promise, Culture all lineup, and is clear to your customer. In most cases, it is not, and that is when we will help you build a plan to bring everything in line to gain the results you are looking for.</w:t>
      </w:r>
    </w:p>
    <w:p w14:paraId="23E521B7" w14:textId="77777777" w:rsidR="0049024E" w:rsidRDefault="0049024E" w:rsidP="005D413E"/>
    <w:p w14:paraId="15F05489" w14:textId="722E070A" w:rsidR="005D413E" w:rsidRDefault="005D413E" w:rsidP="005D413E">
      <w:r>
        <w:t>3.1.3</w:t>
      </w:r>
      <w:r>
        <w:tab/>
        <w:t>Coaching</w:t>
      </w:r>
    </w:p>
    <w:p w14:paraId="5CD02340" w14:textId="7958BB31" w:rsidR="002B7922" w:rsidRPr="002B7922" w:rsidRDefault="002B7922" w:rsidP="002B7922">
      <w:pPr>
        <w:ind w:left="720"/>
        <w:rPr>
          <w:lang w:val="en-US"/>
        </w:rPr>
      </w:pPr>
      <w:bookmarkStart w:id="127" w:name="_Hlk22566635"/>
      <w:r w:rsidRPr="002B7922">
        <w:rPr>
          <w:b/>
          <w:bCs/>
          <w:lang w:val="en-US"/>
        </w:rPr>
        <w:t>Business Coaching</w:t>
      </w:r>
      <w:r w:rsidRPr="002B7922">
        <w:rPr>
          <w:lang w:val="en-US"/>
        </w:rPr>
        <w:t xml:space="preserve"> </w:t>
      </w:r>
      <w:bookmarkEnd w:id="127"/>
      <w:r w:rsidRPr="002B7922">
        <w:rPr>
          <w:lang w:val="en-US"/>
        </w:rPr>
        <w:t xml:space="preserve">– </w:t>
      </w:r>
      <w:r>
        <w:rPr>
          <w:lang w:val="en-US"/>
        </w:rPr>
        <w:t>The Franchise Leadership Center</w:t>
      </w:r>
      <w:r w:rsidRPr="002B7922">
        <w:rPr>
          <w:lang w:val="en-US"/>
        </w:rPr>
        <w:t xml:space="preserve"> offer</w:t>
      </w:r>
      <w:r w:rsidR="00E20F16">
        <w:rPr>
          <w:lang w:val="en-US"/>
        </w:rPr>
        <w:t>s</w:t>
      </w:r>
      <w:r w:rsidRPr="002B7922">
        <w:rPr>
          <w:lang w:val="en-US"/>
        </w:rPr>
        <w:t xml:space="preserve"> one to one business coaching to help Franchisees find the answers to the questions that keep them up at night. From revenue </w:t>
      </w:r>
      <w:r w:rsidRPr="002B7922">
        <w:rPr>
          <w:lang w:val="en-US"/>
        </w:rPr>
        <w:lastRenderedPageBreak/>
        <w:t>issues to teamwork building from hiring the right people to freeing up the Franchisees time, we can help with our business coaching. Our coaching is based on many years of experience as well as evidence-based coaching technics. We believe the answers are usually within the client; our job is to ask the right questions so that our Franchisees or Franchisors can solve the issues that are holding them back from their goals.</w:t>
      </w:r>
    </w:p>
    <w:p w14:paraId="6AD0F135" w14:textId="77777777" w:rsidR="002B7922" w:rsidRDefault="002B7922" w:rsidP="005D413E"/>
    <w:p w14:paraId="3FE7DB32" w14:textId="3A04A824" w:rsidR="005D413E" w:rsidRDefault="005D413E" w:rsidP="005D413E">
      <w:r>
        <w:t>3.1.4</w:t>
      </w:r>
      <w:r>
        <w:tab/>
        <w:t>Franchise Summits (Seminars)</w:t>
      </w:r>
    </w:p>
    <w:p w14:paraId="321CE8FA" w14:textId="679E5B99" w:rsidR="00014567" w:rsidRPr="00014567" w:rsidRDefault="00014567" w:rsidP="00014567">
      <w:pPr>
        <w:ind w:left="360"/>
        <w:rPr>
          <w:lang w:val="en-US"/>
        </w:rPr>
      </w:pPr>
      <w:r w:rsidRPr="00014567">
        <w:rPr>
          <w:b/>
          <w:bCs/>
          <w:lang w:val="en-US"/>
        </w:rPr>
        <w:t>Seminars</w:t>
      </w:r>
      <w:r w:rsidRPr="00014567">
        <w:rPr>
          <w:lang w:val="en-US"/>
        </w:rPr>
        <w:t xml:space="preserve"> – The F</w:t>
      </w:r>
      <w:r>
        <w:rPr>
          <w:lang w:val="en-US"/>
        </w:rPr>
        <w:t>ranchise Leadership Center</w:t>
      </w:r>
      <w:r w:rsidRPr="00014567">
        <w:rPr>
          <w:lang w:val="en-US"/>
        </w:rPr>
        <w:t xml:space="preserve"> has developed many </w:t>
      </w:r>
      <w:r w:rsidR="00E20F16">
        <w:rPr>
          <w:lang w:val="en-US"/>
        </w:rPr>
        <w:t>workshop</w:t>
      </w:r>
      <w:r w:rsidRPr="00014567">
        <w:rPr>
          <w:lang w:val="en-US"/>
        </w:rPr>
        <w:t xml:space="preserve">s that can help Franchisees or Franchisors grow their businesses and build </w:t>
      </w:r>
      <w:r w:rsidR="00E20F16">
        <w:rPr>
          <w:lang w:val="en-US"/>
        </w:rPr>
        <w:t>essential</w:t>
      </w:r>
      <w:r w:rsidRPr="00014567">
        <w:rPr>
          <w:lang w:val="en-US"/>
        </w:rPr>
        <w:t xml:space="preserve"> relationships around them. The following are seminars that we have already built or delivered. </w:t>
      </w:r>
    </w:p>
    <w:p w14:paraId="1A229C1C" w14:textId="77777777" w:rsidR="00014567" w:rsidRPr="00014567" w:rsidRDefault="00014567" w:rsidP="00014567">
      <w:pPr>
        <w:numPr>
          <w:ilvl w:val="0"/>
          <w:numId w:val="3"/>
        </w:numPr>
        <w:spacing w:after="0"/>
        <w:ind w:left="1080"/>
        <w:rPr>
          <w:lang w:val="en-US"/>
        </w:rPr>
      </w:pPr>
      <w:r w:rsidRPr="00014567">
        <w:rPr>
          <w:lang w:val="en-US"/>
        </w:rPr>
        <w:t xml:space="preserve">Communications works in all directions, </w:t>
      </w:r>
      <w:r w:rsidRPr="00014567">
        <w:rPr>
          <w:i/>
          <w:iCs/>
          <w:lang w:val="en-US"/>
        </w:rPr>
        <w:t>Using the Johari Window</w:t>
      </w:r>
    </w:p>
    <w:p w14:paraId="3CCB971E" w14:textId="77777777" w:rsidR="00014567" w:rsidRPr="00014567" w:rsidRDefault="00014567" w:rsidP="00014567">
      <w:pPr>
        <w:numPr>
          <w:ilvl w:val="0"/>
          <w:numId w:val="3"/>
        </w:numPr>
        <w:spacing w:after="0"/>
        <w:ind w:left="1080"/>
        <w:rPr>
          <w:lang w:val="en-US"/>
        </w:rPr>
      </w:pPr>
      <w:r w:rsidRPr="00014567">
        <w:rPr>
          <w:lang w:val="en-US"/>
        </w:rPr>
        <w:t>Strengthening Franchisor/Franchise relationships</w:t>
      </w:r>
    </w:p>
    <w:p w14:paraId="69713589" w14:textId="77777777" w:rsidR="00014567" w:rsidRPr="00014567" w:rsidRDefault="00014567" w:rsidP="00014567">
      <w:pPr>
        <w:numPr>
          <w:ilvl w:val="0"/>
          <w:numId w:val="3"/>
        </w:numPr>
        <w:spacing w:after="0"/>
        <w:ind w:left="1080"/>
        <w:rPr>
          <w:lang w:val="en-US"/>
        </w:rPr>
      </w:pPr>
      <w:r w:rsidRPr="00014567">
        <w:rPr>
          <w:lang w:val="en-US"/>
        </w:rPr>
        <w:t>Emotional Intelligence, A tool for success</w:t>
      </w:r>
    </w:p>
    <w:p w14:paraId="371FA83B" w14:textId="77777777" w:rsidR="00014567" w:rsidRPr="00014567" w:rsidRDefault="00014567" w:rsidP="00014567">
      <w:pPr>
        <w:numPr>
          <w:ilvl w:val="0"/>
          <w:numId w:val="3"/>
        </w:numPr>
        <w:spacing w:after="0"/>
        <w:ind w:left="1080"/>
        <w:rPr>
          <w:lang w:val="en-US"/>
        </w:rPr>
      </w:pPr>
      <w:r w:rsidRPr="00014567">
        <w:rPr>
          <w:lang w:val="en-US"/>
        </w:rPr>
        <w:t>Financials, The must be essentials for a Franchisee</w:t>
      </w:r>
    </w:p>
    <w:p w14:paraId="5485A2A5" w14:textId="77777777" w:rsidR="00014567" w:rsidRPr="00014567" w:rsidRDefault="00014567" w:rsidP="00014567">
      <w:pPr>
        <w:numPr>
          <w:ilvl w:val="0"/>
          <w:numId w:val="3"/>
        </w:numPr>
        <w:spacing w:after="0"/>
        <w:ind w:left="1080"/>
        <w:rPr>
          <w:lang w:val="en-US"/>
        </w:rPr>
      </w:pPr>
      <w:r w:rsidRPr="00014567">
        <w:rPr>
          <w:lang w:val="en-US"/>
        </w:rPr>
        <w:t>Thinking outside the box, Setting and reaching your goals</w:t>
      </w:r>
    </w:p>
    <w:p w14:paraId="25BD6B29" w14:textId="77777777" w:rsidR="00014567" w:rsidRPr="00014567" w:rsidRDefault="00014567" w:rsidP="00014567">
      <w:pPr>
        <w:numPr>
          <w:ilvl w:val="0"/>
          <w:numId w:val="3"/>
        </w:numPr>
        <w:spacing w:after="0"/>
        <w:ind w:left="1080"/>
        <w:rPr>
          <w:lang w:val="en-US"/>
        </w:rPr>
      </w:pPr>
      <w:r w:rsidRPr="00014567">
        <w:rPr>
          <w:lang w:val="en-US"/>
        </w:rPr>
        <w:t>Creating Break Throughs in Your Life and Business</w:t>
      </w:r>
    </w:p>
    <w:p w14:paraId="6EC4C7DA" w14:textId="5797E8D6" w:rsidR="00014567" w:rsidRPr="00014567" w:rsidRDefault="00014567" w:rsidP="00014567">
      <w:pPr>
        <w:numPr>
          <w:ilvl w:val="0"/>
          <w:numId w:val="3"/>
        </w:numPr>
        <w:spacing w:after="0"/>
        <w:ind w:left="1080"/>
        <w:rPr>
          <w:lang w:val="en-US"/>
        </w:rPr>
      </w:pPr>
      <w:r w:rsidRPr="00014567">
        <w:rPr>
          <w:lang w:val="en-US"/>
        </w:rPr>
        <w:t>Sales, It</w:t>
      </w:r>
      <w:r w:rsidR="00E20F16">
        <w:rPr>
          <w:lang w:val="en-US"/>
        </w:rPr>
        <w:t>'</w:t>
      </w:r>
      <w:r w:rsidRPr="00014567">
        <w:rPr>
          <w:lang w:val="en-US"/>
        </w:rPr>
        <w:t>s all about relationships</w:t>
      </w:r>
    </w:p>
    <w:p w14:paraId="0E33ECBC" w14:textId="77777777" w:rsidR="00014567" w:rsidRPr="00014567" w:rsidRDefault="00014567" w:rsidP="00014567">
      <w:pPr>
        <w:numPr>
          <w:ilvl w:val="0"/>
          <w:numId w:val="3"/>
        </w:numPr>
        <w:spacing w:after="0"/>
        <w:ind w:left="1080"/>
        <w:rPr>
          <w:lang w:val="en-US"/>
        </w:rPr>
      </w:pPr>
      <w:r w:rsidRPr="00014567">
        <w:rPr>
          <w:lang w:val="en-US"/>
        </w:rPr>
        <w:t>Fear is a Factor, Learning how Fear affects us at work</w:t>
      </w:r>
    </w:p>
    <w:p w14:paraId="790DA98E" w14:textId="3372D666" w:rsidR="00014567" w:rsidRDefault="00014567" w:rsidP="00014567">
      <w:pPr>
        <w:numPr>
          <w:ilvl w:val="0"/>
          <w:numId w:val="3"/>
        </w:numPr>
        <w:spacing w:after="0"/>
        <w:ind w:left="1080"/>
        <w:rPr>
          <w:lang w:val="en-US"/>
        </w:rPr>
      </w:pPr>
      <w:r w:rsidRPr="00014567">
        <w:rPr>
          <w:lang w:val="en-US"/>
        </w:rPr>
        <w:t>And many mo</w:t>
      </w:r>
      <w:r w:rsidR="00E20F16">
        <w:rPr>
          <w:lang w:val="en-US"/>
        </w:rPr>
        <w:t>re</w:t>
      </w:r>
    </w:p>
    <w:p w14:paraId="5E39E486" w14:textId="77777777" w:rsidR="00014567" w:rsidRPr="00014567" w:rsidRDefault="00014567" w:rsidP="00014567">
      <w:pPr>
        <w:spacing w:after="0"/>
        <w:ind w:left="1080"/>
        <w:rPr>
          <w:lang w:val="en-US"/>
        </w:rPr>
      </w:pPr>
    </w:p>
    <w:p w14:paraId="1C2EB4CF" w14:textId="48480931" w:rsidR="00014567" w:rsidRPr="00014567" w:rsidRDefault="00014567" w:rsidP="00014567">
      <w:pPr>
        <w:ind w:left="360"/>
        <w:rPr>
          <w:lang w:val="en-US"/>
        </w:rPr>
      </w:pPr>
      <w:r w:rsidRPr="00014567">
        <w:rPr>
          <w:lang w:val="en-US"/>
        </w:rPr>
        <w:t xml:space="preserve">We can also build a seminar in any other subject a Franchisor or Franchisee needs. </w:t>
      </w:r>
      <w:r>
        <w:rPr>
          <w:lang w:val="en-US"/>
        </w:rPr>
        <w:t>Some Franchisees want the FLC to build something for just their locations</w:t>
      </w:r>
      <w:r w:rsidR="00ED55AA">
        <w:rPr>
          <w:lang w:val="en-US"/>
        </w:rPr>
        <w:t>,</w:t>
      </w:r>
      <w:r>
        <w:rPr>
          <w:lang w:val="en-US"/>
        </w:rPr>
        <w:t xml:space="preserve"> and we can do this.</w:t>
      </w:r>
      <w:r w:rsidR="00ED55AA">
        <w:rPr>
          <w:lang w:val="en-US"/>
        </w:rPr>
        <w:t xml:space="preserve"> </w:t>
      </w:r>
      <w:r w:rsidRPr="00014567">
        <w:rPr>
          <w:lang w:val="en-US"/>
        </w:rPr>
        <w:t>We have a depth of knowledge and programming that can fit any organization. We even do once in a lifetime events such as Firewalking and Board Breaking.</w:t>
      </w:r>
    </w:p>
    <w:p w14:paraId="5FB33229" w14:textId="77777777" w:rsidR="00014567" w:rsidRDefault="00014567" w:rsidP="005D413E"/>
    <w:p w14:paraId="3CD0D552" w14:textId="7F1EB33A" w:rsidR="005D413E" w:rsidRDefault="005D413E" w:rsidP="005D413E">
      <w:r>
        <w:t>3.1.5</w:t>
      </w:r>
      <w:r>
        <w:tab/>
        <w:t>Franchise Conference Services</w:t>
      </w:r>
    </w:p>
    <w:p w14:paraId="57CEBF51" w14:textId="1F8AF5CA" w:rsidR="007A0CE6" w:rsidRDefault="007A0CE6" w:rsidP="005D413E">
      <w:r>
        <w:tab/>
        <w:t>We work close</w:t>
      </w:r>
      <w:r w:rsidR="0013312B">
        <w:t>ly</w:t>
      </w:r>
      <w:r>
        <w:t xml:space="preserve"> with Franchisors or Master Franchisors to help plan their franch</w:t>
      </w:r>
      <w:r w:rsidR="0013312B">
        <w:t>is</w:t>
      </w:r>
      <w:r>
        <w:t xml:space="preserve">e events. From helping find </w:t>
      </w:r>
      <w:r w:rsidR="0013312B">
        <w:t xml:space="preserve">the </w:t>
      </w:r>
      <w:r>
        <w:t>talent of Key</w:t>
      </w:r>
      <w:r w:rsidR="0013312B">
        <w:t>n</w:t>
      </w:r>
      <w:r>
        <w:t>otes, Brea</w:t>
      </w:r>
      <w:r w:rsidR="0013312B">
        <w:t>k</w:t>
      </w:r>
      <w:r>
        <w:t>out sessions to entertainment and music. We can help you make this a great event</w:t>
      </w:r>
      <w:r w:rsidR="0013312B">
        <w:t>. Contact us and see how we can help you plan your next franchise convention or event. We can work on events of 10 people to events of 1000 people.</w:t>
      </w:r>
    </w:p>
    <w:p w14:paraId="7BAA39CA" w14:textId="4C780659" w:rsidR="00073E1D" w:rsidRDefault="00073E1D" w:rsidP="005D413E">
      <w:r>
        <w:tab/>
      </w:r>
    </w:p>
    <w:p w14:paraId="3294818F" w14:textId="18D5B60F" w:rsidR="005D413E" w:rsidRDefault="005D413E" w:rsidP="005D413E">
      <w:r>
        <w:t>3.1.6</w:t>
      </w:r>
      <w:r>
        <w:tab/>
      </w:r>
      <w:proofErr w:type="gramStart"/>
      <w:r>
        <w:t>Key Note</w:t>
      </w:r>
      <w:proofErr w:type="gramEnd"/>
      <w:r>
        <w:t xml:space="preserve"> Speaking </w:t>
      </w:r>
    </w:p>
    <w:p w14:paraId="59B610C6" w14:textId="7DC97C42" w:rsidR="00AD5B34" w:rsidRDefault="00AD5B34" w:rsidP="00AD5B34">
      <w:pPr>
        <w:ind w:left="720"/>
      </w:pPr>
      <w:r>
        <w:t>Are speakers are</w:t>
      </w:r>
      <w:r w:rsidRPr="00AD5B34">
        <w:t xml:space="preserve"> award-winning motivational speaker</w:t>
      </w:r>
      <w:r>
        <w:t>s</w:t>
      </w:r>
      <w:r w:rsidRPr="00AD5B34">
        <w:t xml:space="preserve"> who help people and organizations of every description to take the lead, get out of their comfort zones and develop the willingness to risk. Renowned for </w:t>
      </w:r>
      <w:r>
        <w:t>their</w:t>
      </w:r>
      <w:r w:rsidRPr="00AD5B34">
        <w:t xml:space="preserve"> dynamic, engaging presentation style, </w:t>
      </w:r>
      <w:r>
        <w:t>Our speakers</w:t>
      </w:r>
      <w:r w:rsidRPr="00AD5B34">
        <w:t xml:space="preserve"> challenge </w:t>
      </w:r>
      <w:r>
        <w:t xml:space="preserve">their </w:t>
      </w:r>
      <w:r w:rsidRPr="00AD5B34">
        <w:t xml:space="preserve">clients and audiences to take charge of themselves, shift perspectives and discover their </w:t>
      </w:r>
      <w:r w:rsidR="007B7ED1">
        <w:t>high</w:t>
      </w:r>
      <w:r w:rsidRPr="00AD5B34">
        <w:t>est potential.</w:t>
      </w:r>
    </w:p>
    <w:p w14:paraId="3B1E0339" w14:textId="70786D22" w:rsidR="00987995" w:rsidRDefault="00987995" w:rsidP="00AD5B34">
      <w:pPr>
        <w:ind w:left="720"/>
      </w:pPr>
      <w:r>
        <w:lastRenderedPageBreak/>
        <w:t xml:space="preserve">We also have </w:t>
      </w:r>
      <w:r w:rsidRPr="00987995">
        <w:rPr>
          <w:b/>
          <w:bCs/>
        </w:rPr>
        <w:t xml:space="preserve">Extreme </w:t>
      </w:r>
      <w:r w:rsidR="006767B3">
        <w:rPr>
          <w:b/>
          <w:bCs/>
        </w:rPr>
        <w:t xml:space="preserve">speaking and </w:t>
      </w:r>
      <w:r w:rsidRPr="00987995">
        <w:rPr>
          <w:b/>
          <w:bCs/>
        </w:rPr>
        <w:t>seminar formats</w:t>
      </w:r>
      <w:r w:rsidR="006767B3">
        <w:rPr>
          <w:b/>
          <w:bCs/>
        </w:rPr>
        <w:t xml:space="preserve"> that</w:t>
      </w:r>
      <w:r w:rsidRPr="00987995">
        <w:t xml:space="preserve"> are quickly changing the consciousness of corporate </w:t>
      </w:r>
      <w:r w:rsidR="006767B3">
        <w:t xml:space="preserve">North </w:t>
      </w:r>
      <w:r w:rsidRPr="00987995">
        <w:t>America. Many of the world</w:t>
      </w:r>
      <w:r w:rsidR="007B7ED1">
        <w:t>'</w:t>
      </w:r>
      <w:r w:rsidRPr="00987995">
        <w:t>s most forward-thinking companies such as Microsoft, AT&amp;T, American Express</w:t>
      </w:r>
      <w:r w:rsidR="006767B3">
        <w:t>,</w:t>
      </w:r>
      <w:r w:rsidRPr="00987995">
        <w:t xml:space="preserve"> and Coca Cola regularly use Firewalk seminars</w:t>
      </w:r>
      <w:r w:rsidR="006767B3">
        <w:t>, Glasswalking</w:t>
      </w:r>
      <w:r w:rsidR="00AE27C5">
        <w:t>,</w:t>
      </w:r>
      <w:r w:rsidR="006767B3">
        <w:t xml:space="preserve"> or </w:t>
      </w:r>
      <w:r w:rsidR="0087432E">
        <w:t>board breaking</w:t>
      </w:r>
      <w:r w:rsidRPr="00987995">
        <w:t xml:space="preserve"> to motivate and inspire their employee base as well as middle and upper management, thus creating a more productive work environment for all. Many of the world</w:t>
      </w:r>
      <w:r w:rsidR="00E807EA">
        <w:t>'</w:t>
      </w:r>
      <w:r w:rsidRPr="00987995">
        <w:t>s leading CEO</w:t>
      </w:r>
      <w:r w:rsidR="00E807EA">
        <w:t>'</w:t>
      </w:r>
      <w:r w:rsidRPr="00987995">
        <w:t xml:space="preserve">s have embraced the immense power of </w:t>
      </w:r>
      <w:r w:rsidR="0087432E">
        <w:t>these events</w:t>
      </w:r>
      <w:r w:rsidRPr="00987995">
        <w:t xml:space="preserve"> and strolled over the</w:t>
      </w:r>
      <w:r w:rsidR="0087432E">
        <w:t xml:space="preserve"> hot</w:t>
      </w:r>
      <w:r w:rsidRPr="00987995">
        <w:t xml:space="preserve"> coal bed themselves.</w:t>
      </w:r>
    </w:p>
    <w:p w14:paraId="3771D78E" w14:textId="77C78A9C" w:rsidR="00120305" w:rsidRDefault="00120305" w:rsidP="005D413E">
      <w:r>
        <w:t>3.1.7</w:t>
      </w:r>
      <w:r>
        <w:tab/>
        <w:t>Breakout Sessions</w:t>
      </w:r>
    </w:p>
    <w:p w14:paraId="3D1D6F65" w14:textId="6DFB5A28" w:rsidR="00664528" w:rsidRDefault="00664528" w:rsidP="00982449">
      <w:pPr>
        <w:ind w:left="720"/>
      </w:pPr>
      <w:r>
        <w:t>In</w:t>
      </w:r>
      <w:r w:rsidR="00AE27C5">
        <w:t xml:space="preserve"> </w:t>
      </w:r>
      <w:r>
        <w:t xml:space="preserve">conjunction with </w:t>
      </w:r>
      <w:r w:rsidR="007B7ED1">
        <w:t xml:space="preserve">the </w:t>
      </w:r>
      <w:r>
        <w:t>Franchise Leadership center and the many partners who work with us</w:t>
      </w:r>
      <w:r w:rsidR="00AE27C5">
        <w:t>,</w:t>
      </w:r>
      <w:r>
        <w:t xml:space="preserve"> we have hundreds of break out sessions we can deliver from one hour long to a half day.</w:t>
      </w:r>
      <w:r w:rsidR="00982449">
        <w:t xml:space="preserve"> The goal of the breakout sessions </w:t>
      </w:r>
      <w:r w:rsidR="00AE27C5">
        <w:t>is</w:t>
      </w:r>
      <w:r w:rsidR="00982449">
        <w:t xml:space="preserve"> to get the parti</w:t>
      </w:r>
      <w:r w:rsidR="00AE27C5">
        <w:t>cipa</w:t>
      </w:r>
      <w:r w:rsidR="00982449">
        <w:t>nts to open their mind</w:t>
      </w:r>
      <w:r w:rsidR="00F6528C">
        <w:t>s</w:t>
      </w:r>
      <w:r w:rsidR="00982449">
        <w:t xml:space="preserve"> and widen their h</w:t>
      </w:r>
      <w:r w:rsidR="00AE27C5">
        <w:t>o</w:t>
      </w:r>
      <w:r w:rsidR="00982449">
        <w:t>rizons to what is possible on any given subject. We aim to have our parti</w:t>
      </w:r>
      <w:r w:rsidR="00AE27C5">
        <w:t>cipa</w:t>
      </w:r>
      <w:r w:rsidR="00982449">
        <w:t>nts leaving the breakout session</w:t>
      </w:r>
      <w:r w:rsidR="00F6528C">
        <w:t>,</w:t>
      </w:r>
      <w:r w:rsidR="00982449">
        <w:t xml:space="preserve"> wanting more</w:t>
      </w:r>
      <w:r w:rsidR="009422EC">
        <w:t>,</w:t>
      </w:r>
      <w:r w:rsidR="00982449">
        <w:t xml:space="preserve"> and committed to doing more. Some of the subjects we do sessions in are,</w:t>
      </w:r>
    </w:p>
    <w:p w14:paraId="6C404A3C" w14:textId="5CFE48DB" w:rsidR="00982449" w:rsidRDefault="00982449" w:rsidP="00982449">
      <w:pPr>
        <w:ind w:left="720"/>
      </w:pPr>
      <w:r>
        <w:t>Leadership</w:t>
      </w:r>
      <w:r>
        <w:tab/>
      </w:r>
      <w:r>
        <w:tab/>
      </w:r>
      <w:r>
        <w:tab/>
      </w:r>
      <w:r w:rsidR="00AE27C5">
        <w:t>Emotional Intelligence</w:t>
      </w:r>
      <w:r w:rsidR="00AE27C5">
        <w:tab/>
      </w:r>
      <w:r w:rsidR="00AE27C5">
        <w:tab/>
      </w:r>
      <w:r w:rsidR="00AE27C5">
        <w:tab/>
        <w:t>Communication</w:t>
      </w:r>
    </w:p>
    <w:p w14:paraId="223DEFF3" w14:textId="5C846BC8" w:rsidR="007B7ED1" w:rsidRDefault="007B7ED1" w:rsidP="00982449">
      <w:pPr>
        <w:ind w:left="720"/>
      </w:pPr>
      <w:r>
        <w:t>Team Building</w:t>
      </w:r>
      <w:r>
        <w:tab/>
      </w:r>
      <w:r>
        <w:tab/>
      </w:r>
      <w:r>
        <w:tab/>
        <w:t>Goal Setting</w:t>
      </w:r>
      <w:r>
        <w:tab/>
      </w:r>
      <w:r>
        <w:tab/>
      </w:r>
      <w:r>
        <w:tab/>
      </w:r>
      <w:r>
        <w:tab/>
      </w:r>
      <w:r w:rsidR="00F6528C">
        <w:t>Personality Types</w:t>
      </w:r>
    </w:p>
    <w:p w14:paraId="10F6EBFC" w14:textId="7FABBAB5" w:rsidR="00F6528C" w:rsidRDefault="00F6528C" w:rsidP="00982449">
      <w:pPr>
        <w:ind w:left="720"/>
      </w:pPr>
      <w:r>
        <w:t>Sales training</w:t>
      </w:r>
      <w:r>
        <w:tab/>
      </w:r>
      <w:r>
        <w:tab/>
      </w:r>
      <w:r>
        <w:tab/>
        <w:t>Working the Phone</w:t>
      </w:r>
      <w:r>
        <w:tab/>
      </w:r>
      <w:r>
        <w:tab/>
      </w:r>
      <w:r>
        <w:tab/>
        <w:t>Pushing your Limits</w:t>
      </w:r>
    </w:p>
    <w:p w14:paraId="33576E4E" w14:textId="3CE16956" w:rsidR="007B7ED1" w:rsidRDefault="00F6528C" w:rsidP="00E850E3">
      <w:pPr>
        <w:ind w:left="720"/>
      </w:pPr>
      <w:r>
        <w:t>Keeping Employees</w:t>
      </w:r>
      <w:r>
        <w:tab/>
      </w:r>
      <w:r>
        <w:tab/>
      </w:r>
      <w:r w:rsidR="00E850E3">
        <w:t>What is a Manager</w:t>
      </w:r>
      <w:r w:rsidR="00E850E3">
        <w:tab/>
      </w:r>
      <w:r w:rsidR="00E850E3">
        <w:tab/>
      </w:r>
      <w:r w:rsidR="00E850E3">
        <w:tab/>
        <w:t>And Much More</w:t>
      </w:r>
    </w:p>
    <w:p w14:paraId="01FC7690" w14:textId="77777777" w:rsidR="007B7ED1" w:rsidRDefault="007B7ED1" w:rsidP="00982449">
      <w:pPr>
        <w:ind w:left="720"/>
      </w:pPr>
    </w:p>
    <w:p w14:paraId="223396C5" w14:textId="2BB20CC6" w:rsidR="005D413E" w:rsidRDefault="005D413E" w:rsidP="005D413E">
      <w:r>
        <w:t>3.1.</w:t>
      </w:r>
      <w:r w:rsidR="00120305">
        <w:t>8</w:t>
      </w:r>
      <w:r>
        <w:tab/>
        <w:t>Courses</w:t>
      </w:r>
      <w:r>
        <w:tab/>
      </w:r>
    </w:p>
    <w:p w14:paraId="68A0CC90" w14:textId="29DF137D" w:rsidR="00B04F48" w:rsidRDefault="00B04F48" w:rsidP="00457C6B">
      <w:pPr>
        <w:ind w:left="720"/>
      </w:pPr>
      <w:r>
        <w:t>Bec</w:t>
      </w:r>
      <w:r w:rsidR="009422EC">
        <w:t>a</w:t>
      </w:r>
      <w:r>
        <w:t xml:space="preserve">use one of the best ways to grow your business and your life is </w:t>
      </w:r>
      <w:r w:rsidR="00457C6B">
        <w:t>by learning new ideas</w:t>
      </w:r>
      <w:r w:rsidR="009422EC">
        <w:t>,</w:t>
      </w:r>
      <w:r w:rsidR="00457C6B">
        <w:t xml:space="preserve"> we have many courses we can deliver for you. Over the years</w:t>
      </w:r>
      <w:r w:rsidR="009422EC">
        <w:t>,</w:t>
      </w:r>
      <w:r w:rsidR="00457C6B">
        <w:t xml:space="preserve"> we have delivered them live or in Breakout groups or seminars. We are now taking many of our most po</w:t>
      </w:r>
      <w:r w:rsidR="000D7224">
        <w:t>p</w:t>
      </w:r>
      <w:r w:rsidR="00457C6B">
        <w:t xml:space="preserve">ular courses and </w:t>
      </w:r>
      <w:r w:rsidR="00435CF2">
        <w:t xml:space="preserve">butting them in digital format, so you or your team members can take them anytime they want from anyplace. Please check back often to </w:t>
      </w:r>
      <w:r w:rsidR="00212005">
        <w:t>see what new courses we have developed.</w:t>
      </w:r>
    </w:p>
    <w:p w14:paraId="452BDED2" w14:textId="3E084FA4" w:rsidR="00435CF2" w:rsidRDefault="00435CF2" w:rsidP="00457C6B">
      <w:pPr>
        <w:ind w:left="720"/>
      </w:pPr>
      <w:r>
        <w:t>In addition to our wide</w:t>
      </w:r>
      <w:r w:rsidR="00553C2A">
        <w:t xml:space="preserve"> variety of courses and seminars</w:t>
      </w:r>
      <w:r w:rsidR="000D7224">
        <w:t>,</w:t>
      </w:r>
      <w:r>
        <w:t xml:space="preserve"> </w:t>
      </w:r>
      <w:r w:rsidR="00212005">
        <w:t xml:space="preserve">we can create new courses for your industry or your </w:t>
      </w:r>
      <w:r w:rsidR="00E807EA">
        <w:t>F</w:t>
      </w:r>
      <w:r w:rsidR="00212005">
        <w:t xml:space="preserve">ranchise. We can </w:t>
      </w:r>
      <w:r w:rsidR="002C4503">
        <w:t>make the learning sp</w:t>
      </w:r>
      <w:r w:rsidR="000D7224">
        <w:t>ec</w:t>
      </w:r>
      <w:r w:rsidR="002C4503">
        <w:t>ific to your spe</w:t>
      </w:r>
      <w:r w:rsidR="000D7224">
        <w:t>ci</w:t>
      </w:r>
      <w:r w:rsidR="002C4503">
        <w:t>fications and polic</w:t>
      </w:r>
      <w:r w:rsidR="000D7224">
        <w:t>ie</w:t>
      </w:r>
      <w:r w:rsidR="002C4503">
        <w:t>s. We can host these courses for you and update them as needed. This way</w:t>
      </w:r>
      <w:r w:rsidR="000D7224">
        <w:t>,</w:t>
      </w:r>
      <w:r w:rsidR="002C4503">
        <w:t xml:space="preserve"> you can keep your staff up to date and fully </w:t>
      </w:r>
      <w:r w:rsidR="000D7224">
        <w:t xml:space="preserve">educated on all of your policies and procedures. We can also build onboarding courses that can save you thousands and, in some cares, tens of thousands of dollars each </w:t>
      </w:r>
      <w:r w:rsidR="009422EC">
        <w:t>year</w:t>
      </w:r>
      <w:r w:rsidR="000D7224">
        <w:t>.</w:t>
      </w:r>
    </w:p>
    <w:p w14:paraId="3C97DB1F" w14:textId="3B12E382" w:rsidR="000D7224" w:rsidRDefault="000D7224" w:rsidP="00457C6B">
      <w:pPr>
        <w:ind w:left="720"/>
      </w:pPr>
      <w:r>
        <w:t>Please contact us for more information.</w:t>
      </w:r>
    </w:p>
    <w:p w14:paraId="19CEDF03" w14:textId="12FF1DC5" w:rsidR="005D413E" w:rsidRDefault="005D413E" w:rsidP="005D413E">
      <w:r>
        <w:t>4.1</w:t>
      </w:r>
      <w:r>
        <w:tab/>
        <w:t>Services for Franchisees</w:t>
      </w:r>
      <w:r>
        <w:tab/>
      </w:r>
    </w:p>
    <w:p w14:paraId="6025CC3B" w14:textId="2A8203F4" w:rsidR="00E04D57" w:rsidRDefault="00E04D57" w:rsidP="00A40429">
      <w:pPr>
        <w:ind w:left="1440"/>
      </w:pPr>
      <w:r>
        <w:t xml:space="preserve">Franchise Leadership Center started with the Franchisee as our main customer. FLC is committed to working with and helping Franchisees grow their business and help them navigate through the daily challenges that all Franchisees </w:t>
      </w:r>
      <w:r w:rsidR="009B350E">
        <w:t xml:space="preserve">come across. We also help Franchisees on some of the </w:t>
      </w:r>
      <w:r w:rsidR="00A40429">
        <w:t>more significant</w:t>
      </w:r>
      <w:r w:rsidR="009B350E">
        <w:t xml:space="preserve"> challenges they find </w:t>
      </w:r>
      <w:r w:rsidR="00A40429">
        <w:t xml:space="preserve">them </w:t>
      </w:r>
      <w:proofErr w:type="spellStart"/>
      <w:r w:rsidR="00A40429">
        <w:t>selfs</w:t>
      </w:r>
      <w:proofErr w:type="spellEnd"/>
      <w:r w:rsidR="00A40429">
        <w:t xml:space="preserve"> navigating, </w:t>
      </w:r>
      <w:r w:rsidR="00A40429">
        <w:lastRenderedPageBreak/>
        <w:t>such as leadership and Franchisor relations.</w:t>
      </w:r>
      <w:r w:rsidR="00397C95">
        <w:t xml:space="preserve"> If you don</w:t>
      </w:r>
      <w:r w:rsidR="00E807EA">
        <w:t>'</w:t>
      </w:r>
      <w:r w:rsidR="00397C95">
        <w:t>t see what you are looking for on our list of services, please let us know what you are looking for</w:t>
      </w:r>
      <w:r w:rsidR="00ED1A03">
        <w:t>. Chances are we have dealt with it in the past, and we can help you.</w:t>
      </w:r>
    </w:p>
    <w:p w14:paraId="6B64E8E7" w14:textId="6B6D061A" w:rsidR="00ED1A03" w:rsidRDefault="00ED1A03" w:rsidP="00A40429">
      <w:pPr>
        <w:ind w:left="1440"/>
      </w:pPr>
      <w:r>
        <w:t xml:space="preserve">Here are some of the </w:t>
      </w:r>
      <w:r w:rsidR="000C166B">
        <w:t>s</w:t>
      </w:r>
      <w:r>
        <w:t xml:space="preserve">ervices we </w:t>
      </w:r>
      <w:r w:rsidR="000C166B">
        <w:t>have at the tip of our fingers.</w:t>
      </w:r>
    </w:p>
    <w:p w14:paraId="509009AE" w14:textId="507B42AC" w:rsidR="00644EAC" w:rsidRDefault="00125FD2" w:rsidP="00644EAC">
      <w:r>
        <w:rPr>
          <w:noProof/>
        </w:rPr>
        <mc:AlternateContent>
          <mc:Choice Requires="wps">
            <w:drawing>
              <wp:anchor distT="45720" distB="45720" distL="114300" distR="114300" simplePos="0" relativeHeight="251710464" behindDoc="1" locked="0" layoutInCell="1" allowOverlap="1" wp14:anchorId="4BE32C0E" wp14:editId="0A7106DA">
                <wp:simplePos x="0" y="0"/>
                <wp:positionH relativeFrom="column">
                  <wp:posOffset>1207477</wp:posOffset>
                </wp:positionH>
                <wp:positionV relativeFrom="paragraph">
                  <wp:posOffset>4557004</wp:posOffset>
                </wp:positionV>
                <wp:extent cx="3956050" cy="2344616"/>
                <wp:effectExtent l="0" t="0" r="25400" b="1778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0" cy="2344616"/>
                        </a:xfrm>
                        <a:prstGeom prst="rect">
                          <a:avLst/>
                        </a:prstGeom>
                        <a:solidFill>
                          <a:srgbClr val="FFFFFF"/>
                        </a:solidFill>
                        <a:ln w="9525">
                          <a:solidFill>
                            <a:srgbClr val="000000"/>
                          </a:solidFill>
                          <a:miter lim="800000"/>
                          <a:headEnd/>
                          <a:tailEnd/>
                        </a:ln>
                      </wps:spPr>
                      <wps:txbx>
                        <w:txbxContent>
                          <w:p w14:paraId="396DF31C" w14:textId="49C3395F" w:rsidR="001209A8" w:rsidRPr="00DD54D4" w:rsidRDefault="001209A8" w:rsidP="00644EAC">
                            <w:pPr>
                              <w:jc w:val="center"/>
                              <w:rPr>
                                <w:b/>
                                <w:bCs/>
                                <w:u w:val="single"/>
                              </w:rPr>
                            </w:pPr>
                            <w:r>
                              <w:rPr>
                                <w:b/>
                                <w:bCs/>
                                <w:u w:val="single"/>
                              </w:rPr>
                              <w:t>Any Challenges or Needs You Have</w:t>
                            </w:r>
                          </w:p>
                          <w:p w14:paraId="77B082FD" w14:textId="74F4FFB8" w:rsidR="001209A8" w:rsidRDefault="001209A8" w:rsidP="00644EAC">
                            <w:pPr>
                              <w:jc w:val="center"/>
                              <w:rPr>
                                <w:sz w:val="20"/>
                                <w:szCs w:val="20"/>
                              </w:rPr>
                            </w:pPr>
                            <w:r>
                              <w:rPr>
                                <w:sz w:val="20"/>
                                <w:szCs w:val="20"/>
                              </w:rPr>
                              <w:t xml:space="preserve">We are able to help you with any thing you may need. We have many years experience working with businesses and Franchise organization. We also have extensive list of partners we work with to help you give you exactly what you need for your organization. </w:t>
                            </w:r>
                          </w:p>
                          <w:p w14:paraId="52273824" w14:textId="47A9A5FA" w:rsidR="001209A8" w:rsidRDefault="001209A8" w:rsidP="00644EAC">
                            <w:pPr>
                              <w:jc w:val="center"/>
                              <w:rPr>
                                <w:sz w:val="20"/>
                                <w:szCs w:val="20"/>
                              </w:rPr>
                            </w:pPr>
                            <w:r>
                              <w:rPr>
                                <w:sz w:val="20"/>
                                <w:szCs w:val="20"/>
                              </w:rPr>
                              <w:t>We also have many assessments we work with such as DiSC, Emotional Intelligence Assessments, Myers Briggs and much more.</w:t>
                            </w:r>
                          </w:p>
                          <w:p w14:paraId="64305505" w14:textId="233B267F" w:rsidR="001209A8" w:rsidRDefault="001209A8" w:rsidP="00644EAC">
                            <w:pPr>
                              <w:jc w:val="center"/>
                              <w:rPr>
                                <w:sz w:val="20"/>
                                <w:szCs w:val="20"/>
                              </w:rPr>
                            </w:pPr>
                            <w:r>
                              <w:rPr>
                                <w:sz w:val="20"/>
                                <w:szCs w:val="20"/>
                              </w:rPr>
                              <w:t>Please ask us if there is anything else you need, and we will find a way to serve your organization.</w:t>
                            </w:r>
                          </w:p>
                          <w:p w14:paraId="3AED4545" w14:textId="7942644C" w:rsidR="001209A8" w:rsidRPr="00461E81" w:rsidRDefault="001209A8" w:rsidP="00505A82">
                            <w:pPr>
                              <w:jc w:val="center"/>
                              <w:rPr>
                                <w:sz w:val="20"/>
                                <w:szCs w:val="20"/>
                              </w:rPr>
                            </w:pPr>
                            <w:r w:rsidRPr="00985EC5">
                              <w:rPr>
                                <w:noProof/>
                              </w:rPr>
                              <w:drawing>
                                <wp:inline distT="0" distB="0" distL="0" distR="0" wp14:anchorId="42A6BBC1" wp14:editId="117DA8E4">
                                  <wp:extent cx="1489075" cy="4572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32C0E" id="_x0000_s1044" type="#_x0000_t202" style="position:absolute;margin-left:95.1pt;margin-top:358.8pt;width:311.5pt;height:184.6pt;z-index:-25160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PvfKAIAAE8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">
                <v:textbox>
                  <w:txbxContent>
                    <w:p w14:paraId="396DF31C" w14:textId="49C3395F" w:rsidR="001209A8" w:rsidRPr="00DD54D4" w:rsidRDefault="001209A8" w:rsidP="00644EAC">
                      <w:pPr>
                        <w:jc w:val="center"/>
                        <w:rPr>
                          <w:b/>
                          <w:bCs/>
                          <w:u w:val="single"/>
                        </w:rPr>
                      </w:pPr>
                      <w:r>
                        <w:rPr>
                          <w:b/>
                          <w:bCs/>
                          <w:u w:val="single"/>
                        </w:rPr>
                        <w:t>Any Challenges or Needs You Have</w:t>
                      </w:r>
                    </w:p>
                    <w:p w14:paraId="77B082FD" w14:textId="74F4FFB8" w:rsidR="001209A8" w:rsidRDefault="001209A8" w:rsidP="00644EAC">
                      <w:pPr>
                        <w:jc w:val="center"/>
                        <w:rPr>
                          <w:sz w:val="20"/>
                          <w:szCs w:val="20"/>
                        </w:rPr>
                      </w:pPr>
                      <w:r>
                        <w:rPr>
                          <w:sz w:val="20"/>
                          <w:szCs w:val="20"/>
                        </w:rPr>
                        <w:t xml:space="preserve">We are able to help you with any thing you may need. We have many years experience working with businesses and Franchise organization. We also have extensive list of partners we work with to help you give you exactly what you need for your organization. </w:t>
                      </w:r>
                    </w:p>
                    <w:p w14:paraId="52273824" w14:textId="47A9A5FA" w:rsidR="001209A8" w:rsidRDefault="001209A8" w:rsidP="00644EAC">
                      <w:pPr>
                        <w:jc w:val="center"/>
                        <w:rPr>
                          <w:sz w:val="20"/>
                          <w:szCs w:val="20"/>
                        </w:rPr>
                      </w:pPr>
                      <w:r>
                        <w:rPr>
                          <w:sz w:val="20"/>
                          <w:szCs w:val="20"/>
                        </w:rPr>
                        <w:t>We also have many assessments we work with such as DiSC, Emotional Intelligence Assessments, Myers Briggs and much more.</w:t>
                      </w:r>
                    </w:p>
                    <w:p w14:paraId="64305505" w14:textId="233B267F" w:rsidR="001209A8" w:rsidRDefault="001209A8" w:rsidP="00644EAC">
                      <w:pPr>
                        <w:jc w:val="center"/>
                        <w:rPr>
                          <w:sz w:val="20"/>
                          <w:szCs w:val="20"/>
                        </w:rPr>
                      </w:pPr>
                      <w:r>
                        <w:rPr>
                          <w:sz w:val="20"/>
                          <w:szCs w:val="20"/>
                        </w:rPr>
                        <w:t>Please ask us if there is anything else you need, and we will find a way to serve your organization.</w:t>
                      </w:r>
                    </w:p>
                    <w:p w14:paraId="3AED4545" w14:textId="7942644C" w:rsidR="001209A8" w:rsidRPr="00461E81" w:rsidRDefault="001209A8" w:rsidP="00505A82">
                      <w:pPr>
                        <w:jc w:val="center"/>
                        <w:rPr>
                          <w:sz w:val="20"/>
                          <w:szCs w:val="20"/>
                        </w:rPr>
                      </w:pPr>
                      <w:r w:rsidRPr="00985EC5">
                        <w:rPr>
                          <w:noProof/>
                        </w:rPr>
                        <w:drawing>
                          <wp:inline distT="0" distB="0" distL="0" distR="0" wp14:anchorId="42A6BBC1" wp14:editId="117DA8E4">
                            <wp:extent cx="1489075" cy="4572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square"/>
              </v:shape>
            </w:pict>
          </mc:Fallback>
        </mc:AlternateContent>
      </w:r>
      <w:r w:rsidR="00644EAC">
        <w:rPr>
          <w:noProof/>
        </w:rPr>
        <mc:AlternateContent>
          <mc:Choice Requires="wps">
            <w:drawing>
              <wp:anchor distT="45720" distB="45720" distL="114300" distR="114300" simplePos="0" relativeHeight="251708416" behindDoc="1" locked="0" layoutInCell="1" allowOverlap="1" wp14:anchorId="7DEDED96" wp14:editId="5703484D">
                <wp:simplePos x="0" y="0"/>
                <wp:positionH relativeFrom="column">
                  <wp:posOffset>3992343</wp:posOffset>
                </wp:positionH>
                <wp:positionV relativeFrom="paragraph">
                  <wp:posOffset>2470785</wp:posOffset>
                </wp:positionV>
                <wp:extent cx="1910715" cy="2033905"/>
                <wp:effectExtent l="0" t="0" r="13335" b="23495"/>
                <wp:wrapTight wrapText="bothSides">
                  <wp:wrapPolygon edited="0">
                    <wp:start x="0" y="0"/>
                    <wp:lineTo x="0" y="21647"/>
                    <wp:lineTo x="21535" y="21647"/>
                    <wp:lineTo x="21535" y="0"/>
                    <wp:lineTo x="0" y="0"/>
                  </wp:wrapPolygon>
                </wp:wrapTight>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33905"/>
                        </a:xfrm>
                        <a:prstGeom prst="rect">
                          <a:avLst/>
                        </a:prstGeom>
                        <a:solidFill>
                          <a:srgbClr val="FFFFFF"/>
                        </a:solidFill>
                        <a:ln w="9525">
                          <a:solidFill>
                            <a:srgbClr val="000000"/>
                          </a:solidFill>
                          <a:miter lim="800000"/>
                          <a:headEnd/>
                          <a:tailEnd/>
                        </a:ln>
                      </wps:spPr>
                      <wps:txbx>
                        <w:txbxContent>
                          <w:p w14:paraId="1A065387" w14:textId="77777777" w:rsidR="001209A8" w:rsidRPr="00DD54D4" w:rsidRDefault="001209A8" w:rsidP="00644EAC">
                            <w:pPr>
                              <w:jc w:val="center"/>
                              <w:rPr>
                                <w:b/>
                                <w:bCs/>
                                <w:u w:val="single"/>
                              </w:rPr>
                            </w:pPr>
                            <w:r>
                              <w:rPr>
                                <w:b/>
                                <w:bCs/>
                                <w:u w:val="single"/>
                              </w:rPr>
                              <w:t>Learning and Courses</w:t>
                            </w:r>
                          </w:p>
                          <w:p w14:paraId="7FBF0EEC" w14:textId="6A61D67E" w:rsidR="001209A8" w:rsidRPr="00461E81" w:rsidRDefault="001209A8" w:rsidP="00644EAC">
                            <w:pPr>
                              <w:jc w:val="center"/>
                              <w:rPr>
                                <w:sz w:val="20"/>
                                <w:szCs w:val="20"/>
                              </w:rPr>
                            </w:pPr>
                            <w:r>
                              <w:rPr>
                                <w:sz w:val="20"/>
                                <w:szCs w:val="20"/>
                              </w:rPr>
                              <w:t>We have many courses we teach in seminar format and we are now just putting them on our website. As well we can create training programs for your team members specifically for your organization.</w:t>
                            </w:r>
                            <w:r w:rsidRPr="00985EC5">
                              <w:t xml:space="preserve"> </w:t>
                            </w:r>
                            <w:r>
                              <w:t xml:space="preserve">       </w:t>
                            </w:r>
                            <w:r w:rsidRPr="00985EC5">
                              <w:rPr>
                                <w:noProof/>
                              </w:rPr>
                              <w:drawing>
                                <wp:inline distT="0" distB="0" distL="0" distR="0" wp14:anchorId="74C63D11" wp14:editId="7421BD18">
                                  <wp:extent cx="1489075" cy="457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DED96" id="_x0000_s1045" type="#_x0000_t202" style="position:absolute;margin-left:314.35pt;margin-top:194.55pt;width:150.45pt;height:160.15pt;z-index:-25160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">
                <v:textbox>
                  <w:txbxContent>
                    <w:p w14:paraId="1A065387" w14:textId="77777777" w:rsidR="001209A8" w:rsidRPr="00DD54D4" w:rsidRDefault="001209A8" w:rsidP="00644EAC">
                      <w:pPr>
                        <w:jc w:val="center"/>
                        <w:rPr>
                          <w:b/>
                          <w:bCs/>
                          <w:u w:val="single"/>
                        </w:rPr>
                      </w:pPr>
                      <w:r>
                        <w:rPr>
                          <w:b/>
                          <w:bCs/>
                          <w:u w:val="single"/>
                        </w:rPr>
                        <w:t>Learning and Courses</w:t>
                      </w:r>
                    </w:p>
                    <w:p w14:paraId="7FBF0EEC" w14:textId="6A61D67E" w:rsidR="001209A8" w:rsidRPr="00461E81" w:rsidRDefault="001209A8" w:rsidP="00644EAC">
                      <w:pPr>
                        <w:jc w:val="center"/>
                        <w:rPr>
                          <w:sz w:val="20"/>
                          <w:szCs w:val="20"/>
                        </w:rPr>
                      </w:pPr>
                      <w:r>
                        <w:rPr>
                          <w:sz w:val="20"/>
                          <w:szCs w:val="20"/>
                        </w:rPr>
                        <w:t>We have many courses we teach in seminar format and we are now just putting them on our website. As well we can create training programs for your team members specifically for your organization.</w:t>
                      </w:r>
                      <w:r w:rsidRPr="00985EC5">
                        <w:t xml:space="preserve"> </w:t>
                      </w:r>
                      <w:r>
                        <w:t xml:space="preserve">       </w:t>
                      </w:r>
                      <w:r w:rsidRPr="00985EC5">
                        <w:rPr>
                          <w:noProof/>
                        </w:rPr>
                        <w:drawing>
                          <wp:inline distT="0" distB="0" distL="0" distR="0" wp14:anchorId="74C63D11" wp14:editId="7421BD18">
                            <wp:extent cx="1489075" cy="457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r w:rsidR="00644EAC">
        <w:rPr>
          <w:noProof/>
        </w:rPr>
        <mc:AlternateContent>
          <mc:Choice Requires="wps">
            <w:drawing>
              <wp:anchor distT="45720" distB="45720" distL="114300" distR="114300" simplePos="0" relativeHeight="251706368" behindDoc="1" locked="0" layoutInCell="1" allowOverlap="1" wp14:anchorId="39AECF6F" wp14:editId="0814AE29">
                <wp:simplePos x="0" y="0"/>
                <wp:positionH relativeFrom="column">
                  <wp:posOffset>2014806</wp:posOffset>
                </wp:positionH>
                <wp:positionV relativeFrom="paragraph">
                  <wp:posOffset>2470785</wp:posOffset>
                </wp:positionV>
                <wp:extent cx="1910715" cy="2033905"/>
                <wp:effectExtent l="0" t="0" r="13335" b="23495"/>
                <wp:wrapTight wrapText="bothSides">
                  <wp:wrapPolygon edited="0">
                    <wp:start x="0" y="0"/>
                    <wp:lineTo x="0" y="21647"/>
                    <wp:lineTo x="21535" y="21647"/>
                    <wp:lineTo x="21535" y="0"/>
                    <wp:lineTo x="0" y="0"/>
                  </wp:wrapPolygon>
                </wp:wrapTight>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33905"/>
                        </a:xfrm>
                        <a:prstGeom prst="rect">
                          <a:avLst/>
                        </a:prstGeom>
                        <a:solidFill>
                          <a:srgbClr val="FFFFFF"/>
                        </a:solidFill>
                        <a:ln w="9525">
                          <a:solidFill>
                            <a:srgbClr val="000000"/>
                          </a:solidFill>
                          <a:miter lim="800000"/>
                          <a:headEnd/>
                          <a:tailEnd/>
                        </a:ln>
                      </wps:spPr>
                      <wps:txbx>
                        <w:txbxContent>
                          <w:p w14:paraId="2A8F239A" w14:textId="77777777" w:rsidR="001209A8" w:rsidRPr="00DD54D4" w:rsidRDefault="001209A8" w:rsidP="00644EAC">
                            <w:pPr>
                              <w:jc w:val="center"/>
                              <w:rPr>
                                <w:b/>
                                <w:bCs/>
                                <w:u w:val="single"/>
                              </w:rPr>
                            </w:pPr>
                            <w:proofErr w:type="gramStart"/>
                            <w:r>
                              <w:rPr>
                                <w:b/>
                                <w:bCs/>
                                <w:u w:val="single"/>
                              </w:rPr>
                              <w:t>Key Note</w:t>
                            </w:r>
                            <w:proofErr w:type="gramEnd"/>
                            <w:r>
                              <w:rPr>
                                <w:b/>
                                <w:bCs/>
                                <w:u w:val="single"/>
                              </w:rPr>
                              <w:t xml:space="preserve"> Speaking</w:t>
                            </w:r>
                          </w:p>
                          <w:p w14:paraId="505592CD" w14:textId="7BC2D589" w:rsidR="001209A8" w:rsidRPr="00461E81" w:rsidRDefault="001209A8" w:rsidP="00644EAC">
                            <w:pPr>
                              <w:jc w:val="center"/>
                              <w:rPr>
                                <w:sz w:val="20"/>
                                <w:szCs w:val="20"/>
                              </w:rPr>
                            </w:pPr>
                            <w:r>
                              <w:rPr>
                                <w:sz w:val="20"/>
                                <w:szCs w:val="20"/>
                              </w:rPr>
                              <w:t xml:space="preserve">We use </w:t>
                            </w:r>
                            <w:proofErr w:type="spellStart"/>
                            <w:r>
                              <w:rPr>
                                <w:sz w:val="20"/>
                                <w:szCs w:val="20"/>
                              </w:rPr>
                              <w:t>Arawrd</w:t>
                            </w:r>
                            <w:proofErr w:type="spellEnd"/>
                            <w:r>
                              <w:rPr>
                                <w:sz w:val="20"/>
                                <w:szCs w:val="20"/>
                              </w:rPr>
                              <w:t xml:space="preserve"> winning speakers who can help motivate, inspire and change the way we think about our businesses and ourselves. Our clients are always amazed at the positive response our speakers receive.</w:t>
                            </w:r>
                            <w:r w:rsidRPr="00985EC5">
                              <w:t xml:space="preserve"> </w:t>
                            </w:r>
                            <w:r>
                              <w:t xml:space="preserve">       </w:t>
                            </w:r>
                            <w:r w:rsidRPr="00985EC5">
                              <w:rPr>
                                <w:noProof/>
                              </w:rPr>
                              <w:drawing>
                                <wp:inline distT="0" distB="0" distL="0" distR="0" wp14:anchorId="20AF0DEF" wp14:editId="76B64AEF">
                                  <wp:extent cx="1489075"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ECF6F" id="_x0000_s1046" type="#_x0000_t202" style="position:absolute;margin-left:158.65pt;margin-top:194.55pt;width:150.45pt;height:160.15pt;z-index:-25161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">
                <v:textbox>
                  <w:txbxContent>
                    <w:p w14:paraId="2A8F239A" w14:textId="77777777" w:rsidR="001209A8" w:rsidRPr="00DD54D4" w:rsidRDefault="001209A8" w:rsidP="00644EAC">
                      <w:pPr>
                        <w:jc w:val="center"/>
                        <w:rPr>
                          <w:b/>
                          <w:bCs/>
                          <w:u w:val="single"/>
                        </w:rPr>
                      </w:pPr>
                      <w:proofErr w:type="gramStart"/>
                      <w:r>
                        <w:rPr>
                          <w:b/>
                          <w:bCs/>
                          <w:u w:val="single"/>
                        </w:rPr>
                        <w:t>Key Note</w:t>
                      </w:r>
                      <w:proofErr w:type="gramEnd"/>
                      <w:r>
                        <w:rPr>
                          <w:b/>
                          <w:bCs/>
                          <w:u w:val="single"/>
                        </w:rPr>
                        <w:t xml:space="preserve"> Speaking</w:t>
                      </w:r>
                    </w:p>
                    <w:p w14:paraId="505592CD" w14:textId="7BC2D589" w:rsidR="001209A8" w:rsidRPr="00461E81" w:rsidRDefault="001209A8" w:rsidP="00644EAC">
                      <w:pPr>
                        <w:jc w:val="center"/>
                        <w:rPr>
                          <w:sz w:val="20"/>
                          <w:szCs w:val="20"/>
                        </w:rPr>
                      </w:pPr>
                      <w:r>
                        <w:rPr>
                          <w:sz w:val="20"/>
                          <w:szCs w:val="20"/>
                        </w:rPr>
                        <w:t xml:space="preserve">We use </w:t>
                      </w:r>
                      <w:proofErr w:type="spellStart"/>
                      <w:r>
                        <w:rPr>
                          <w:sz w:val="20"/>
                          <w:szCs w:val="20"/>
                        </w:rPr>
                        <w:t>Arawrd</w:t>
                      </w:r>
                      <w:proofErr w:type="spellEnd"/>
                      <w:r>
                        <w:rPr>
                          <w:sz w:val="20"/>
                          <w:szCs w:val="20"/>
                        </w:rPr>
                        <w:t xml:space="preserve"> winning speakers who can help motivate, inspire and change the way we think about our businesses and ourselves. Our clients are always amazed at the positive response our speakers receive.</w:t>
                      </w:r>
                      <w:r w:rsidRPr="00985EC5">
                        <w:t xml:space="preserve"> </w:t>
                      </w:r>
                      <w:r>
                        <w:t xml:space="preserve">       </w:t>
                      </w:r>
                      <w:r w:rsidRPr="00985EC5">
                        <w:rPr>
                          <w:noProof/>
                        </w:rPr>
                        <w:drawing>
                          <wp:inline distT="0" distB="0" distL="0" distR="0" wp14:anchorId="20AF0DEF" wp14:editId="76B64AEF">
                            <wp:extent cx="1489075"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r w:rsidR="00644EAC">
        <w:rPr>
          <w:noProof/>
        </w:rPr>
        <mc:AlternateContent>
          <mc:Choice Requires="wps">
            <w:drawing>
              <wp:anchor distT="45720" distB="45720" distL="114300" distR="114300" simplePos="0" relativeHeight="251704320" behindDoc="0" locked="0" layoutInCell="1" allowOverlap="1" wp14:anchorId="2DED6697" wp14:editId="5EDB7386">
                <wp:simplePos x="0" y="0"/>
                <wp:positionH relativeFrom="column">
                  <wp:posOffset>29210</wp:posOffset>
                </wp:positionH>
                <wp:positionV relativeFrom="paragraph">
                  <wp:posOffset>2472690</wp:posOffset>
                </wp:positionV>
                <wp:extent cx="1910715" cy="2033905"/>
                <wp:effectExtent l="0" t="0" r="13335" b="234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33905"/>
                        </a:xfrm>
                        <a:prstGeom prst="rect">
                          <a:avLst/>
                        </a:prstGeom>
                        <a:solidFill>
                          <a:srgbClr val="FFFFFF"/>
                        </a:solidFill>
                        <a:ln w="9525">
                          <a:solidFill>
                            <a:srgbClr val="000000"/>
                          </a:solidFill>
                          <a:miter lim="800000"/>
                          <a:headEnd/>
                          <a:tailEnd/>
                        </a:ln>
                      </wps:spPr>
                      <wps:txbx>
                        <w:txbxContent>
                          <w:p w14:paraId="28678728" w14:textId="77777777" w:rsidR="001209A8" w:rsidRPr="00DD54D4" w:rsidRDefault="001209A8" w:rsidP="00644EAC">
                            <w:pPr>
                              <w:jc w:val="center"/>
                              <w:rPr>
                                <w:b/>
                                <w:bCs/>
                                <w:u w:val="single"/>
                              </w:rPr>
                            </w:pPr>
                            <w:r w:rsidRPr="00DD54D4">
                              <w:rPr>
                                <w:b/>
                                <w:bCs/>
                                <w:u w:val="single"/>
                              </w:rPr>
                              <w:t xml:space="preserve">Franchise </w:t>
                            </w:r>
                            <w:r>
                              <w:rPr>
                                <w:b/>
                                <w:bCs/>
                                <w:u w:val="single"/>
                              </w:rPr>
                              <w:t>Summits</w:t>
                            </w:r>
                          </w:p>
                          <w:p w14:paraId="1CFCE764" w14:textId="77777777" w:rsidR="001209A8" w:rsidRDefault="001209A8" w:rsidP="00644EAC">
                            <w:pPr>
                              <w:jc w:val="center"/>
                            </w:pPr>
                            <w:r>
                              <w:rPr>
                                <w:sz w:val="20"/>
                                <w:szCs w:val="20"/>
                              </w:rPr>
                              <w:t xml:space="preserve">We plan weekend to </w:t>
                            </w:r>
                            <w:proofErr w:type="gramStart"/>
                            <w:r>
                              <w:rPr>
                                <w:sz w:val="20"/>
                                <w:szCs w:val="20"/>
                              </w:rPr>
                              <w:t>week long</w:t>
                            </w:r>
                            <w:proofErr w:type="gramEnd"/>
                            <w:r>
                              <w:rPr>
                                <w:sz w:val="20"/>
                                <w:szCs w:val="20"/>
                              </w:rPr>
                              <w:t xml:space="preserve"> summits to help organizations grow and build relationships. We have many summits we have delivered and we can also create </w:t>
                            </w:r>
                            <w:proofErr w:type="spellStart"/>
                            <w:r>
                              <w:rPr>
                                <w:sz w:val="20"/>
                                <w:szCs w:val="20"/>
                              </w:rPr>
                              <w:t>spasific</w:t>
                            </w:r>
                            <w:proofErr w:type="spellEnd"/>
                            <w:r>
                              <w:rPr>
                                <w:sz w:val="20"/>
                                <w:szCs w:val="20"/>
                              </w:rPr>
                              <w:t xml:space="preserve"> summits you may need.</w:t>
                            </w:r>
                            <w:r w:rsidRPr="00985EC5">
                              <w:t xml:space="preserve"> </w:t>
                            </w:r>
                          </w:p>
                          <w:p w14:paraId="26B8DD27" w14:textId="5986A1E0" w:rsidR="001209A8" w:rsidRDefault="001209A8" w:rsidP="00644EAC">
                            <w:pPr>
                              <w:jc w:val="center"/>
                            </w:pPr>
                            <w:r>
                              <w:t xml:space="preserve">       </w:t>
                            </w:r>
                            <w:r w:rsidRPr="00985EC5">
                              <w:rPr>
                                <w:noProof/>
                              </w:rPr>
                              <w:drawing>
                                <wp:inline distT="0" distB="0" distL="0" distR="0" wp14:anchorId="7AE8E089" wp14:editId="52FAE3A0">
                                  <wp:extent cx="1489075"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D6697" id="_x0000_s1047" type="#_x0000_t202" style="position:absolute;margin-left:2.3pt;margin-top:194.7pt;width:150.45pt;height:160.1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">
                <v:textbox>
                  <w:txbxContent>
                    <w:p w14:paraId="28678728" w14:textId="77777777" w:rsidR="001209A8" w:rsidRPr="00DD54D4" w:rsidRDefault="001209A8" w:rsidP="00644EAC">
                      <w:pPr>
                        <w:jc w:val="center"/>
                        <w:rPr>
                          <w:b/>
                          <w:bCs/>
                          <w:u w:val="single"/>
                        </w:rPr>
                      </w:pPr>
                      <w:r w:rsidRPr="00DD54D4">
                        <w:rPr>
                          <w:b/>
                          <w:bCs/>
                          <w:u w:val="single"/>
                        </w:rPr>
                        <w:t xml:space="preserve">Franchise </w:t>
                      </w:r>
                      <w:r>
                        <w:rPr>
                          <w:b/>
                          <w:bCs/>
                          <w:u w:val="single"/>
                        </w:rPr>
                        <w:t>Summits</w:t>
                      </w:r>
                    </w:p>
                    <w:p w14:paraId="1CFCE764" w14:textId="77777777" w:rsidR="001209A8" w:rsidRDefault="001209A8" w:rsidP="00644EAC">
                      <w:pPr>
                        <w:jc w:val="center"/>
                      </w:pPr>
                      <w:r>
                        <w:rPr>
                          <w:sz w:val="20"/>
                          <w:szCs w:val="20"/>
                        </w:rPr>
                        <w:t xml:space="preserve">We plan weekend to </w:t>
                      </w:r>
                      <w:proofErr w:type="gramStart"/>
                      <w:r>
                        <w:rPr>
                          <w:sz w:val="20"/>
                          <w:szCs w:val="20"/>
                        </w:rPr>
                        <w:t>week long</w:t>
                      </w:r>
                      <w:proofErr w:type="gramEnd"/>
                      <w:r>
                        <w:rPr>
                          <w:sz w:val="20"/>
                          <w:szCs w:val="20"/>
                        </w:rPr>
                        <w:t xml:space="preserve"> summits to help organizations grow and build relationships. We have many summits we have delivered and we can also create </w:t>
                      </w:r>
                      <w:proofErr w:type="spellStart"/>
                      <w:r>
                        <w:rPr>
                          <w:sz w:val="20"/>
                          <w:szCs w:val="20"/>
                        </w:rPr>
                        <w:t>spasific</w:t>
                      </w:r>
                      <w:proofErr w:type="spellEnd"/>
                      <w:r>
                        <w:rPr>
                          <w:sz w:val="20"/>
                          <w:szCs w:val="20"/>
                        </w:rPr>
                        <w:t xml:space="preserve"> summits you may need.</w:t>
                      </w:r>
                      <w:r w:rsidRPr="00985EC5">
                        <w:t xml:space="preserve"> </w:t>
                      </w:r>
                    </w:p>
                    <w:p w14:paraId="26B8DD27" w14:textId="5986A1E0" w:rsidR="001209A8" w:rsidRDefault="001209A8" w:rsidP="00644EAC">
                      <w:pPr>
                        <w:jc w:val="center"/>
                      </w:pPr>
                      <w:r>
                        <w:t xml:space="preserve">       </w:t>
                      </w:r>
                      <w:r w:rsidRPr="00985EC5">
                        <w:rPr>
                          <w:noProof/>
                        </w:rPr>
                        <w:drawing>
                          <wp:inline distT="0" distB="0" distL="0" distR="0" wp14:anchorId="7AE8E089" wp14:editId="52FAE3A0">
                            <wp:extent cx="1489075"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square"/>
              </v:shape>
            </w:pict>
          </mc:Fallback>
        </mc:AlternateContent>
      </w:r>
      <w:r w:rsidR="00644EAC">
        <w:rPr>
          <w:noProof/>
        </w:rPr>
        <mc:AlternateContent>
          <mc:Choice Requires="wps">
            <w:drawing>
              <wp:anchor distT="45720" distB="45720" distL="114300" distR="114300" simplePos="0" relativeHeight="251702272" behindDoc="1" locked="0" layoutInCell="1" allowOverlap="1" wp14:anchorId="33B4D137" wp14:editId="04673176">
                <wp:simplePos x="0" y="0"/>
                <wp:positionH relativeFrom="column">
                  <wp:posOffset>3991610</wp:posOffset>
                </wp:positionH>
                <wp:positionV relativeFrom="paragraph">
                  <wp:posOffset>321945</wp:posOffset>
                </wp:positionV>
                <wp:extent cx="1910715" cy="1997710"/>
                <wp:effectExtent l="0" t="0" r="13335" b="21590"/>
                <wp:wrapTight wrapText="bothSides">
                  <wp:wrapPolygon edited="0">
                    <wp:start x="0" y="0"/>
                    <wp:lineTo x="0" y="21627"/>
                    <wp:lineTo x="21535" y="21627"/>
                    <wp:lineTo x="21535"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1997710"/>
                        </a:xfrm>
                        <a:prstGeom prst="rect">
                          <a:avLst/>
                        </a:prstGeom>
                        <a:solidFill>
                          <a:srgbClr val="FFFFFF"/>
                        </a:solidFill>
                        <a:ln w="9525">
                          <a:solidFill>
                            <a:srgbClr val="000000"/>
                          </a:solidFill>
                          <a:miter lim="800000"/>
                          <a:headEnd/>
                          <a:tailEnd/>
                        </a:ln>
                      </wps:spPr>
                      <wps:txbx>
                        <w:txbxContent>
                          <w:p w14:paraId="23B30E8C" w14:textId="77777777" w:rsidR="001209A8" w:rsidRPr="00DD54D4" w:rsidRDefault="001209A8" w:rsidP="00644EAC">
                            <w:pPr>
                              <w:jc w:val="center"/>
                              <w:rPr>
                                <w:b/>
                                <w:bCs/>
                                <w:u w:val="single"/>
                              </w:rPr>
                            </w:pPr>
                            <w:r>
                              <w:rPr>
                                <w:b/>
                                <w:bCs/>
                                <w:u w:val="single"/>
                              </w:rPr>
                              <w:t>Coaching</w:t>
                            </w:r>
                          </w:p>
                          <w:p w14:paraId="2741DCB0" w14:textId="77777777" w:rsidR="001209A8" w:rsidRPr="00461E81" w:rsidRDefault="001209A8" w:rsidP="00644EAC">
                            <w:pPr>
                              <w:jc w:val="center"/>
                              <w:rPr>
                                <w:sz w:val="20"/>
                                <w:szCs w:val="20"/>
                              </w:rPr>
                            </w:pPr>
                            <w:r>
                              <w:rPr>
                                <w:sz w:val="20"/>
                                <w:szCs w:val="20"/>
                              </w:rPr>
                              <w:t>We use trained and certified coaches to help you with your business challenges to your personal struggles to help you find the questions and answers you need.</w:t>
                            </w:r>
                            <w:r w:rsidRPr="00985EC5">
                              <w:t xml:space="preserve"> </w:t>
                            </w:r>
                            <w:r>
                              <w:t xml:space="preserve">       </w:t>
                            </w:r>
                            <w:r w:rsidRPr="00985EC5">
                              <w:rPr>
                                <w:noProof/>
                              </w:rPr>
                              <w:drawing>
                                <wp:inline distT="0" distB="0" distL="0" distR="0" wp14:anchorId="5FF9A0DC" wp14:editId="069D132F">
                                  <wp:extent cx="1489075"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4D137" id="_x0000_s1048" type="#_x0000_t202" style="position:absolute;margin-left:314.3pt;margin-top:25.35pt;width:150.45pt;height:157.3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">
                <v:textbox>
                  <w:txbxContent>
                    <w:p w14:paraId="23B30E8C" w14:textId="77777777" w:rsidR="001209A8" w:rsidRPr="00DD54D4" w:rsidRDefault="001209A8" w:rsidP="00644EAC">
                      <w:pPr>
                        <w:jc w:val="center"/>
                        <w:rPr>
                          <w:b/>
                          <w:bCs/>
                          <w:u w:val="single"/>
                        </w:rPr>
                      </w:pPr>
                      <w:r>
                        <w:rPr>
                          <w:b/>
                          <w:bCs/>
                          <w:u w:val="single"/>
                        </w:rPr>
                        <w:t>Coaching</w:t>
                      </w:r>
                    </w:p>
                    <w:p w14:paraId="2741DCB0" w14:textId="77777777" w:rsidR="001209A8" w:rsidRPr="00461E81" w:rsidRDefault="001209A8" w:rsidP="00644EAC">
                      <w:pPr>
                        <w:jc w:val="center"/>
                        <w:rPr>
                          <w:sz w:val="20"/>
                          <w:szCs w:val="20"/>
                        </w:rPr>
                      </w:pPr>
                      <w:r>
                        <w:rPr>
                          <w:sz w:val="20"/>
                          <w:szCs w:val="20"/>
                        </w:rPr>
                        <w:t>We use trained and certified coaches to help you with your business challenges to your personal struggles to help you find the questions and answers you need.</w:t>
                      </w:r>
                      <w:r w:rsidRPr="00985EC5">
                        <w:t xml:space="preserve"> </w:t>
                      </w:r>
                      <w:r>
                        <w:t xml:space="preserve">       </w:t>
                      </w:r>
                      <w:r w:rsidRPr="00985EC5">
                        <w:rPr>
                          <w:noProof/>
                        </w:rPr>
                        <w:drawing>
                          <wp:inline distT="0" distB="0" distL="0" distR="0" wp14:anchorId="5FF9A0DC" wp14:editId="069D132F">
                            <wp:extent cx="1489075"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p>
    <w:p w14:paraId="203A8FE6" w14:textId="36009C5C" w:rsidR="000C166B" w:rsidRDefault="00644EAC" w:rsidP="00644EAC">
      <w:r>
        <w:rPr>
          <w:noProof/>
        </w:rPr>
        <mc:AlternateContent>
          <mc:Choice Requires="wps">
            <w:drawing>
              <wp:anchor distT="45720" distB="45720" distL="114300" distR="114300" simplePos="0" relativeHeight="251698176" behindDoc="1" locked="0" layoutInCell="1" allowOverlap="1" wp14:anchorId="4BD6AD8F" wp14:editId="4D95FCB9">
                <wp:simplePos x="0" y="0"/>
                <wp:positionH relativeFrom="column">
                  <wp:posOffset>0</wp:posOffset>
                </wp:positionH>
                <wp:positionV relativeFrom="paragraph">
                  <wp:posOffset>47625</wp:posOffset>
                </wp:positionV>
                <wp:extent cx="1910715" cy="1986280"/>
                <wp:effectExtent l="0" t="0" r="13335" b="13970"/>
                <wp:wrapTight wrapText="bothSides">
                  <wp:wrapPolygon edited="0">
                    <wp:start x="0" y="0"/>
                    <wp:lineTo x="0" y="21545"/>
                    <wp:lineTo x="21535" y="21545"/>
                    <wp:lineTo x="2153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1986280"/>
                        </a:xfrm>
                        <a:prstGeom prst="rect">
                          <a:avLst/>
                        </a:prstGeom>
                        <a:solidFill>
                          <a:srgbClr val="FFFFFF"/>
                        </a:solidFill>
                        <a:ln w="9525">
                          <a:solidFill>
                            <a:srgbClr val="000000"/>
                          </a:solidFill>
                          <a:miter lim="800000"/>
                          <a:headEnd/>
                          <a:tailEnd/>
                        </a:ln>
                      </wps:spPr>
                      <wps:txbx>
                        <w:txbxContent>
                          <w:p w14:paraId="40D04A54" w14:textId="77777777" w:rsidR="001209A8" w:rsidRPr="00DD54D4" w:rsidRDefault="001209A8" w:rsidP="00644EAC">
                            <w:pPr>
                              <w:jc w:val="center"/>
                              <w:rPr>
                                <w:b/>
                                <w:bCs/>
                                <w:u w:val="single"/>
                              </w:rPr>
                            </w:pPr>
                            <w:r w:rsidRPr="00DD54D4">
                              <w:rPr>
                                <w:b/>
                                <w:bCs/>
                                <w:u w:val="single"/>
                              </w:rPr>
                              <w:t>Franchisee Forums</w:t>
                            </w:r>
                          </w:p>
                          <w:p w14:paraId="11C0447F" w14:textId="1A77B17B" w:rsidR="001209A8" w:rsidRDefault="001209A8" w:rsidP="00644EAC">
                            <w:pPr>
                              <w:jc w:val="center"/>
                            </w:pPr>
                            <w:r w:rsidRPr="00985EC5">
                              <w:rPr>
                                <w:sz w:val="20"/>
                                <w:szCs w:val="20"/>
                              </w:rPr>
                              <w:t>A Peer to Peer Group. A place a franchisee can come to learn, grow and solve the most pressing challenges in your organization. Never Feel alone again.</w:t>
                            </w:r>
                            <w:r w:rsidRPr="00985EC5">
                              <w:t xml:space="preserve"> </w:t>
                            </w:r>
                            <w:r>
                              <w:t xml:space="preserve">       </w:t>
                            </w:r>
                            <w:r w:rsidRPr="00985EC5">
                              <w:rPr>
                                <w:noProof/>
                              </w:rPr>
                              <w:drawing>
                                <wp:inline distT="0" distB="0" distL="0" distR="0" wp14:anchorId="4AA4DF8D" wp14:editId="3220F9DE">
                                  <wp:extent cx="1489075"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6AD8F" id="_x0000_s1049" type="#_x0000_t202" style="position:absolute;margin-left:0;margin-top:3.75pt;width:150.45pt;height:156.4pt;z-index:-251618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">
                <v:textbox>
                  <w:txbxContent>
                    <w:p w14:paraId="40D04A54" w14:textId="77777777" w:rsidR="001209A8" w:rsidRPr="00DD54D4" w:rsidRDefault="001209A8" w:rsidP="00644EAC">
                      <w:pPr>
                        <w:jc w:val="center"/>
                        <w:rPr>
                          <w:b/>
                          <w:bCs/>
                          <w:u w:val="single"/>
                        </w:rPr>
                      </w:pPr>
                      <w:r w:rsidRPr="00DD54D4">
                        <w:rPr>
                          <w:b/>
                          <w:bCs/>
                          <w:u w:val="single"/>
                        </w:rPr>
                        <w:t>Franchisee Forums</w:t>
                      </w:r>
                    </w:p>
                    <w:p w14:paraId="11C0447F" w14:textId="1A77B17B" w:rsidR="001209A8" w:rsidRDefault="001209A8" w:rsidP="00644EAC">
                      <w:pPr>
                        <w:jc w:val="center"/>
                      </w:pPr>
                      <w:r w:rsidRPr="00985EC5">
                        <w:rPr>
                          <w:sz w:val="20"/>
                          <w:szCs w:val="20"/>
                        </w:rPr>
                        <w:t>A Peer to Peer Group. A place a franchisee can come to learn, grow and solve the most pressing challenges in your organization. Never Feel alone again.</w:t>
                      </w:r>
                      <w:r w:rsidRPr="00985EC5">
                        <w:t xml:space="preserve"> </w:t>
                      </w:r>
                      <w:r>
                        <w:t xml:space="preserve">       </w:t>
                      </w:r>
                      <w:r w:rsidRPr="00985EC5">
                        <w:rPr>
                          <w:noProof/>
                        </w:rPr>
                        <w:drawing>
                          <wp:inline distT="0" distB="0" distL="0" distR="0" wp14:anchorId="4AA4DF8D" wp14:editId="3220F9DE">
                            <wp:extent cx="1489075"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r>
        <w:rPr>
          <w:noProof/>
        </w:rPr>
        <mc:AlternateContent>
          <mc:Choice Requires="wps">
            <w:drawing>
              <wp:anchor distT="45720" distB="45720" distL="114300" distR="114300" simplePos="0" relativeHeight="251700224" behindDoc="0" locked="0" layoutInCell="1" allowOverlap="1" wp14:anchorId="7A23969D" wp14:editId="4341BCB3">
                <wp:simplePos x="0" y="0"/>
                <wp:positionH relativeFrom="column">
                  <wp:posOffset>2016125</wp:posOffset>
                </wp:positionH>
                <wp:positionV relativeFrom="paragraph">
                  <wp:posOffset>29845</wp:posOffset>
                </wp:positionV>
                <wp:extent cx="1816735" cy="2004060"/>
                <wp:effectExtent l="0" t="0" r="12065" b="152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2004060"/>
                        </a:xfrm>
                        <a:prstGeom prst="rect">
                          <a:avLst/>
                        </a:prstGeom>
                        <a:solidFill>
                          <a:srgbClr val="FFFFFF"/>
                        </a:solidFill>
                        <a:ln w="9525">
                          <a:solidFill>
                            <a:srgbClr val="000000"/>
                          </a:solidFill>
                          <a:miter lim="800000"/>
                          <a:headEnd/>
                          <a:tailEnd/>
                        </a:ln>
                      </wps:spPr>
                      <wps:txbx>
                        <w:txbxContent>
                          <w:p w14:paraId="41592529" w14:textId="77777777" w:rsidR="001209A8" w:rsidRDefault="001209A8" w:rsidP="00644EAC">
                            <w:pPr>
                              <w:jc w:val="center"/>
                              <w:rPr>
                                <w:b/>
                                <w:bCs/>
                                <w:u w:val="single"/>
                              </w:rPr>
                            </w:pPr>
                            <w:r>
                              <w:rPr>
                                <w:b/>
                                <w:bCs/>
                                <w:u w:val="single"/>
                              </w:rPr>
                              <w:t>Consulting</w:t>
                            </w:r>
                          </w:p>
                          <w:p w14:paraId="13F37F2C" w14:textId="74B64837" w:rsidR="001209A8" w:rsidRPr="00EC0396" w:rsidRDefault="001209A8" w:rsidP="00644EAC">
                            <w:pPr>
                              <w:jc w:val="center"/>
                              <w:rPr>
                                <w:sz w:val="20"/>
                                <w:szCs w:val="20"/>
                              </w:rPr>
                            </w:pPr>
                            <w:r w:rsidRPr="00EC0396">
                              <w:rPr>
                                <w:sz w:val="20"/>
                                <w:szCs w:val="20"/>
                              </w:rPr>
                              <w:t>Our consulting specializes in many areas such as, leadership, team building,  strategic planning, succession planning, emotional intelligence,</w:t>
                            </w:r>
                            <w:r>
                              <w:rPr>
                                <w:sz w:val="20"/>
                                <w:szCs w:val="20"/>
                              </w:rPr>
                              <w:t xml:space="preserve"> </w:t>
                            </w:r>
                            <w:r w:rsidRPr="00EC0396">
                              <w:rPr>
                                <w:sz w:val="20"/>
                                <w:szCs w:val="20"/>
                              </w:rPr>
                              <w:t>relationship building</w:t>
                            </w:r>
                            <w:r w:rsidRPr="00EC0396">
                              <w:rPr>
                                <w:noProof/>
                              </w:rPr>
                              <w:drawing>
                                <wp:inline distT="0" distB="0" distL="0" distR="0" wp14:anchorId="7F6248F5" wp14:editId="7895D41D">
                                  <wp:extent cx="1489075" cy="4514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9075" cy="4514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3969D" id="_x0000_s1050" type="#_x0000_t202" style="position:absolute;margin-left:158.75pt;margin-top:2.35pt;width:143.05pt;height:15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2EJwIAAE4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">
                <v:textbox>
                  <w:txbxContent>
                    <w:p w14:paraId="41592529" w14:textId="77777777" w:rsidR="001209A8" w:rsidRDefault="001209A8" w:rsidP="00644EAC">
                      <w:pPr>
                        <w:jc w:val="center"/>
                        <w:rPr>
                          <w:b/>
                          <w:bCs/>
                          <w:u w:val="single"/>
                        </w:rPr>
                      </w:pPr>
                      <w:r>
                        <w:rPr>
                          <w:b/>
                          <w:bCs/>
                          <w:u w:val="single"/>
                        </w:rPr>
                        <w:t>Consulting</w:t>
                      </w:r>
                    </w:p>
                    <w:p w14:paraId="13F37F2C" w14:textId="74B64837" w:rsidR="001209A8" w:rsidRPr="00EC0396" w:rsidRDefault="001209A8" w:rsidP="00644EAC">
                      <w:pPr>
                        <w:jc w:val="center"/>
                        <w:rPr>
                          <w:sz w:val="20"/>
                          <w:szCs w:val="20"/>
                        </w:rPr>
                      </w:pPr>
                      <w:r w:rsidRPr="00EC0396">
                        <w:rPr>
                          <w:sz w:val="20"/>
                          <w:szCs w:val="20"/>
                        </w:rPr>
                        <w:t>Our consulting specializes in many areas such as, leadership, team building,  strategic planning, succession planning, emotional intelligence,</w:t>
                      </w:r>
                      <w:r>
                        <w:rPr>
                          <w:sz w:val="20"/>
                          <w:szCs w:val="20"/>
                        </w:rPr>
                        <w:t xml:space="preserve"> </w:t>
                      </w:r>
                      <w:r w:rsidRPr="00EC0396">
                        <w:rPr>
                          <w:sz w:val="20"/>
                          <w:szCs w:val="20"/>
                        </w:rPr>
                        <w:t>relationship building</w:t>
                      </w:r>
                      <w:r w:rsidRPr="00EC0396">
                        <w:rPr>
                          <w:noProof/>
                        </w:rPr>
                        <w:drawing>
                          <wp:inline distT="0" distB="0" distL="0" distR="0" wp14:anchorId="7F6248F5" wp14:editId="7895D41D">
                            <wp:extent cx="1489075" cy="4514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9075" cy="451485"/>
                                    </a:xfrm>
                                    <a:prstGeom prst="rect">
                                      <a:avLst/>
                                    </a:prstGeom>
                                    <a:noFill/>
                                    <a:ln>
                                      <a:noFill/>
                                    </a:ln>
                                  </pic:spPr>
                                </pic:pic>
                              </a:graphicData>
                            </a:graphic>
                          </wp:inline>
                        </w:drawing>
                      </w:r>
                    </w:p>
                  </w:txbxContent>
                </v:textbox>
                <w10:wrap type="square"/>
              </v:shape>
            </w:pict>
          </mc:Fallback>
        </mc:AlternateContent>
      </w:r>
    </w:p>
    <w:p w14:paraId="313ECF29" w14:textId="7D92E24B" w:rsidR="00644EAC" w:rsidRDefault="00644EAC" w:rsidP="005D413E"/>
    <w:p w14:paraId="3A65C7CF" w14:textId="77777777" w:rsidR="00644EAC" w:rsidRDefault="00644EAC" w:rsidP="005D413E"/>
    <w:p w14:paraId="7399370D" w14:textId="77777777" w:rsidR="00644EAC" w:rsidRDefault="00644EAC" w:rsidP="005D413E"/>
    <w:p w14:paraId="120CA7DD" w14:textId="77777777" w:rsidR="00644EAC" w:rsidRDefault="00644EAC" w:rsidP="005D413E"/>
    <w:p w14:paraId="662E5E11" w14:textId="77777777" w:rsidR="00644EAC" w:rsidRDefault="00644EAC" w:rsidP="005D413E"/>
    <w:p w14:paraId="41AAE73B" w14:textId="77777777" w:rsidR="00644EAC" w:rsidRDefault="00644EAC" w:rsidP="005D413E"/>
    <w:p w14:paraId="456905A3" w14:textId="40F32C63" w:rsidR="005D413E" w:rsidRDefault="005D413E" w:rsidP="005D413E">
      <w:r>
        <w:t>5.1</w:t>
      </w:r>
      <w:r>
        <w:tab/>
        <w:t>Services for Franchisors</w:t>
      </w:r>
    </w:p>
    <w:p w14:paraId="4BFAAAFB" w14:textId="5EF72473" w:rsidR="00125FD2" w:rsidRDefault="00125FD2" w:rsidP="00C30836">
      <w:pPr>
        <w:ind w:left="1440"/>
      </w:pPr>
      <w:r>
        <w:lastRenderedPageBreak/>
        <w:t>At the Franchise Leadership center</w:t>
      </w:r>
      <w:r w:rsidR="00377CBF">
        <w:t>,</w:t>
      </w:r>
      <w:r>
        <w:t xml:space="preserve"> we </w:t>
      </w:r>
      <w:r w:rsidR="00C30836">
        <w:t xml:space="preserve">love to work with Franchisors. Many Franchisors will not take the time to work on their relationships or what can strengthen their organization. When we find a Franchisor that would like to focus on </w:t>
      </w:r>
      <w:r w:rsidR="004D3CB3">
        <w:t>the organization</w:t>
      </w:r>
      <w:r w:rsidR="00377CBF">
        <w:t>,</w:t>
      </w:r>
      <w:r w:rsidR="004D3CB3">
        <w:t xml:space="preserve"> we are here to help. We have helped Franchisors strengthen the relationships with their Franchisees at a fraction of the cost </w:t>
      </w:r>
      <w:r w:rsidR="00192E76">
        <w:t>t</w:t>
      </w:r>
      <w:r w:rsidR="00377CBF">
        <w:t>o</w:t>
      </w:r>
      <w:r w:rsidR="00192E76">
        <w:t xml:space="preserve"> the Franchisor compared to what happens when that relationship is not </w:t>
      </w:r>
      <w:r w:rsidR="00377CBF">
        <w:t>healthy</w:t>
      </w:r>
      <w:r w:rsidR="00192E76">
        <w:t xml:space="preserve">. We help Franchisors with events, </w:t>
      </w:r>
      <w:r w:rsidR="00702B96">
        <w:t>tra</w:t>
      </w:r>
      <w:r w:rsidR="00377CBF">
        <w:t>in</w:t>
      </w:r>
      <w:r w:rsidR="00702B96">
        <w:t>ing</w:t>
      </w:r>
      <w:r w:rsidR="00377CBF">
        <w:t>,</w:t>
      </w:r>
      <w:r w:rsidR="00702B96">
        <w:t xml:space="preserve"> and sy</w:t>
      </w:r>
      <w:r w:rsidR="00377CBF">
        <w:t>s</w:t>
      </w:r>
      <w:r w:rsidR="00702B96">
        <w:t xml:space="preserve">tems that will help them be more organized and </w:t>
      </w:r>
      <w:r w:rsidR="006B3CBE">
        <w:t>customer focused</w:t>
      </w:r>
      <w:r w:rsidR="00702B96">
        <w:t>.</w:t>
      </w:r>
    </w:p>
    <w:p w14:paraId="43F969D4" w14:textId="08D74F3A" w:rsidR="00702B96" w:rsidRDefault="00377CBF" w:rsidP="00C30836">
      <w:pPr>
        <w:ind w:left="1440"/>
      </w:pPr>
      <w:r>
        <w:t>Our Franchisor forums are unique</w:t>
      </w:r>
      <w:r w:rsidR="00202224">
        <w:t>,</w:t>
      </w:r>
      <w:r>
        <w:t xml:space="preserve"> and we are the only organization in the world that has set up</w:t>
      </w:r>
      <w:r w:rsidR="00575EDD">
        <w:t xml:space="preserve"> Peer to Peer</w:t>
      </w:r>
      <w:r>
        <w:t xml:space="preserve"> Franchisor </w:t>
      </w:r>
      <w:r w:rsidR="00575EDD">
        <w:t>F</w:t>
      </w:r>
      <w:r>
        <w:t>orums</w:t>
      </w:r>
      <w:r w:rsidR="00575EDD">
        <w:t>.</w:t>
      </w:r>
      <w:r>
        <w:t xml:space="preserve"> </w:t>
      </w:r>
      <w:r w:rsidR="00575EDD">
        <w:t xml:space="preserve">This allows Franchisors </w:t>
      </w:r>
      <w:r w:rsidR="00202224">
        <w:t>to</w:t>
      </w:r>
      <w:r w:rsidR="00575EDD">
        <w:t xml:space="preserve"> work with other noncompeting organizations to share the best practices in franchising and to help you through the challenges all franchisors deal with.</w:t>
      </w:r>
      <w:r w:rsidR="0074468A">
        <w:t xml:space="preserve"> </w:t>
      </w:r>
    </w:p>
    <w:p w14:paraId="04BA9CDA" w14:textId="67236B01" w:rsidR="0074468A" w:rsidRDefault="0074468A" w:rsidP="0074468A">
      <w:pPr>
        <w:ind w:left="1440"/>
      </w:pPr>
      <w:r>
        <w:t>If you don</w:t>
      </w:r>
      <w:r w:rsidR="00E807EA">
        <w:t>'</w:t>
      </w:r>
      <w:r>
        <w:t>t see what you are looking for on our list of services, please let us know what you are looking for. Chances are we have dealt with it in the past, and we can help you.</w:t>
      </w:r>
    </w:p>
    <w:p w14:paraId="06200FB2" w14:textId="12E0D64D" w:rsidR="0074468A" w:rsidRDefault="0074468A" w:rsidP="0074468A">
      <w:pPr>
        <w:ind w:left="1440"/>
      </w:pPr>
      <w:r>
        <w:t>Here are some of the services we have at the tip of our fingers.</w:t>
      </w:r>
    </w:p>
    <w:p w14:paraId="5C3BFF36" w14:textId="3833FFAD" w:rsidR="0074468A" w:rsidRDefault="0074468A" w:rsidP="00C30836">
      <w:pPr>
        <w:ind w:left="1440"/>
      </w:pPr>
    </w:p>
    <w:p w14:paraId="1D7F48AF" w14:textId="1D3965F6" w:rsidR="00125FD2" w:rsidRDefault="008215B2" w:rsidP="005D413E">
      <w:r>
        <w:rPr>
          <w:noProof/>
        </w:rPr>
        <mc:AlternateContent>
          <mc:Choice Requires="wps">
            <w:drawing>
              <wp:anchor distT="45720" distB="45720" distL="114300" distR="114300" simplePos="0" relativeHeight="251720704" behindDoc="0" locked="0" layoutInCell="1" allowOverlap="1" wp14:anchorId="37AFFCA0" wp14:editId="2FABA232">
                <wp:simplePos x="0" y="0"/>
                <wp:positionH relativeFrom="column">
                  <wp:posOffset>1963420</wp:posOffset>
                </wp:positionH>
                <wp:positionV relativeFrom="paragraph">
                  <wp:posOffset>2459355</wp:posOffset>
                </wp:positionV>
                <wp:extent cx="1910715" cy="2097405"/>
                <wp:effectExtent l="0" t="0" r="13335" b="1714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97405"/>
                        </a:xfrm>
                        <a:prstGeom prst="rect">
                          <a:avLst/>
                        </a:prstGeom>
                        <a:solidFill>
                          <a:srgbClr val="FFFFFF"/>
                        </a:solidFill>
                        <a:ln w="9525">
                          <a:solidFill>
                            <a:srgbClr val="000000"/>
                          </a:solidFill>
                          <a:miter lim="800000"/>
                          <a:headEnd/>
                          <a:tailEnd/>
                        </a:ln>
                      </wps:spPr>
                      <wps:txbx>
                        <w:txbxContent>
                          <w:p w14:paraId="49018462" w14:textId="77777777" w:rsidR="001209A8" w:rsidRPr="00DD54D4" w:rsidRDefault="001209A8" w:rsidP="0074468A">
                            <w:pPr>
                              <w:jc w:val="center"/>
                              <w:rPr>
                                <w:b/>
                                <w:bCs/>
                                <w:u w:val="single"/>
                              </w:rPr>
                            </w:pPr>
                            <w:r w:rsidRPr="00DD54D4">
                              <w:rPr>
                                <w:b/>
                                <w:bCs/>
                                <w:u w:val="single"/>
                              </w:rPr>
                              <w:t xml:space="preserve">Franchise </w:t>
                            </w:r>
                            <w:r>
                              <w:rPr>
                                <w:b/>
                                <w:bCs/>
                                <w:u w:val="single"/>
                              </w:rPr>
                              <w:t>Conventions</w:t>
                            </w:r>
                          </w:p>
                          <w:p w14:paraId="5A407A24" w14:textId="77777777" w:rsidR="001209A8" w:rsidRDefault="001209A8" w:rsidP="0074468A">
                            <w:pPr>
                              <w:jc w:val="center"/>
                            </w:pPr>
                            <w:r>
                              <w:rPr>
                                <w:sz w:val="20"/>
                                <w:szCs w:val="20"/>
                              </w:rPr>
                              <w:t>We can be a small part of your convention or we can plan the whole thing depending on your needs. From Keynotes to breakout sessions to planning and travel coordination.</w:t>
                            </w:r>
                            <w:r w:rsidRPr="00985EC5">
                              <w:t xml:space="preserve"> </w:t>
                            </w:r>
                            <w:r>
                              <w:t xml:space="preserve">       </w:t>
                            </w:r>
                            <w:r w:rsidRPr="00985EC5">
                              <w:rPr>
                                <w:noProof/>
                              </w:rPr>
                              <w:drawing>
                                <wp:inline distT="0" distB="0" distL="0" distR="0" wp14:anchorId="27484469" wp14:editId="1A752DF7">
                                  <wp:extent cx="1489075" cy="4572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FFCA0" id="_x0000_s1051" type="#_x0000_t202" style="position:absolute;margin-left:154.6pt;margin-top:193.65pt;width:150.45pt;height:165.1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">
                <v:textbox>
                  <w:txbxContent>
                    <w:p w14:paraId="49018462" w14:textId="77777777" w:rsidR="001209A8" w:rsidRPr="00DD54D4" w:rsidRDefault="001209A8" w:rsidP="0074468A">
                      <w:pPr>
                        <w:jc w:val="center"/>
                        <w:rPr>
                          <w:b/>
                          <w:bCs/>
                          <w:u w:val="single"/>
                        </w:rPr>
                      </w:pPr>
                      <w:r w:rsidRPr="00DD54D4">
                        <w:rPr>
                          <w:b/>
                          <w:bCs/>
                          <w:u w:val="single"/>
                        </w:rPr>
                        <w:t xml:space="preserve">Franchise </w:t>
                      </w:r>
                      <w:r>
                        <w:rPr>
                          <w:b/>
                          <w:bCs/>
                          <w:u w:val="single"/>
                        </w:rPr>
                        <w:t>Conventions</w:t>
                      </w:r>
                    </w:p>
                    <w:p w14:paraId="5A407A24" w14:textId="77777777" w:rsidR="001209A8" w:rsidRDefault="001209A8" w:rsidP="0074468A">
                      <w:pPr>
                        <w:jc w:val="center"/>
                      </w:pPr>
                      <w:r>
                        <w:rPr>
                          <w:sz w:val="20"/>
                          <w:szCs w:val="20"/>
                        </w:rPr>
                        <w:t>We can be a small part of your convention or we can plan the whole thing depending on your needs. From Keynotes to breakout sessions to planning and travel coordination.</w:t>
                      </w:r>
                      <w:r w:rsidRPr="00985EC5">
                        <w:t xml:space="preserve"> </w:t>
                      </w:r>
                      <w:r>
                        <w:t xml:space="preserve">       </w:t>
                      </w:r>
                      <w:r w:rsidRPr="00985EC5">
                        <w:rPr>
                          <w:noProof/>
                        </w:rPr>
                        <w:drawing>
                          <wp:inline distT="0" distB="0" distL="0" distR="0" wp14:anchorId="27484469" wp14:editId="1A752DF7">
                            <wp:extent cx="1489075" cy="4572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722752" behindDoc="1" locked="0" layoutInCell="1" allowOverlap="1" wp14:anchorId="2AA0CD15" wp14:editId="1552D26D">
                <wp:simplePos x="0" y="0"/>
                <wp:positionH relativeFrom="column">
                  <wp:posOffset>3979545</wp:posOffset>
                </wp:positionH>
                <wp:positionV relativeFrom="paragraph">
                  <wp:posOffset>2477135</wp:posOffset>
                </wp:positionV>
                <wp:extent cx="1910715" cy="2080260"/>
                <wp:effectExtent l="0" t="0" r="13335" b="1524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80260"/>
                        </a:xfrm>
                        <a:prstGeom prst="rect">
                          <a:avLst/>
                        </a:prstGeom>
                        <a:solidFill>
                          <a:srgbClr val="FFFFFF"/>
                        </a:solidFill>
                        <a:ln w="9525">
                          <a:solidFill>
                            <a:srgbClr val="000000"/>
                          </a:solidFill>
                          <a:miter lim="800000"/>
                          <a:headEnd/>
                          <a:tailEnd/>
                        </a:ln>
                      </wps:spPr>
                      <wps:txbx>
                        <w:txbxContent>
                          <w:p w14:paraId="7987BEBC" w14:textId="77777777" w:rsidR="001209A8" w:rsidRPr="00DD54D4" w:rsidRDefault="001209A8" w:rsidP="008215B2">
                            <w:pPr>
                              <w:jc w:val="center"/>
                              <w:rPr>
                                <w:b/>
                                <w:bCs/>
                                <w:u w:val="single"/>
                              </w:rPr>
                            </w:pPr>
                            <w:proofErr w:type="gramStart"/>
                            <w:r>
                              <w:rPr>
                                <w:b/>
                                <w:bCs/>
                                <w:u w:val="single"/>
                              </w:rPr>
                              <w:t>Key Note</w:t>
                            </w:r>
                            <w:proofErr w:type="gramEnd"/>
                            <w:r>
                              <w:rPr>
                                <w:b/>
                                <w:bCs/>
                                <w:u w:val="single"/>
                              </w:rPr>
                              <w:t xml:space="preserve"> Speaking</w:t>
                            </w:r>
                          </w:p>
                          <w:p w14:paraId="67AD30D9" w14:textId="52918598" w:rsidR="001209A8" w:rsidRPr="00461E81" w:rsidRDefault="001209A8" w:rsidP="008215B2">
                            <w:pPr>
                              <w:jc w:val="center"/>
                              <w:rPr>
                                <w:sz w:val="20"/>
                                <w:szCs w:val="20"/>
                              </w:rPr>
                            </w:pPr>
                            <w:r>
                              <w:rPr>
                                <w:sz w:val="20"/>
                                <w:szCs w:val="20"/>
                              </w:rPr>
                              <w:t xml:space="preserve">We use Award winning speakers who can help motivate, inspire and change the way we think about our businesses and ourselves. Our clients are always amazed at the positive response our speakers </w:t>
                            </w:r>
                            <w:proofErr w:type="spellStart"/>
                            <w:r>
                              <w:rPr>
                                <w:sz w:val="20"/>
                                <w:szCs w:val="20"/>
                              </w:rPr>
                              <w:t>recive</w:t>
                            </w:r>
                            <w:proofErr w:type="spellEnd"/>
                            <w:r>
                              <w:rPr>
                                <w:sz w:val="20"/>
                                <w:szCs w:val="20"/>
                              </w:rPr>
                              <w:t>.</w:t>
                            </w:r>
                            <w:r w:rsidRPr="00985EC5">
                              <w:t xml:space="preserve"> </w:t>
                            </w:r>
                            <w:r>
                              <w:t xml:space="preserve">       </w:t>
                            </w:r>
                            <w:r w:rsidRPr="00985EC5">
                              <w:rPr>
                                <w:noProof/>
                              </w:rPr>
                              <w:drawing>
                                <wp:inline distT="0" distB="0" distL="0" distR="0" wp14:anchorId="4E8F79A6" wp14:editId="713ABD87">
                                  <wp:extent cx="1489075" cy="4572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0CD15" id="_x0000_s1052" type="#_x0000_t202" style="position:absolute;margin-left:313.35pt;margin-top:195.05pt;width:150.45pt;height:163.8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">
                <v:textbox>
                  <w:txbxContent>
                    <w:p w14:paraId="7987BEBC" w14:textId="77777777" w:rsidR="001209A8" w:rsidRPr="00DD54D4" w:rsidRDefault="001209A8" w:rsidP="008215B2">
                      <w:pPr>
                        <w:jc w:val="center"/>
                        <w:rPr>
                          <w:b/>
                          <w:bCs/>
                          <w:u w:val="single"/>
                        </w:rPr>
                      </w:pPr>
                      <w:proofErr w:type="gramStart"/>
                      <w:r>
                        <w:rPr>
                          <w:b/>
                          <w:bCs/>
                          <w:u w:val="single"/>
                        </w:rPr>
                        <w:t>Key Note</w:t>
                      </w:r>
                      <w:proofErr w:type="gramEnd"/>
                      <w:r>
                        <w:rPr>
                          <w:b/>
                          <w:bCs/>
                          <w:u w:val="single"/>
                        </w:rPr>
                        <w:t xml:space="preserve"> Speaking</w:t>
                      </w:r>
                    </w:p>
                    <w:p w14:paraId="67AD30D9" w14:textId="52918598" w:rsidR="001209A8" w:rsidRPr="00461E81" w:rsidRDefault="001209A8" w:rsidP="008215B2">
                      <w:pPr>
                        <w:jc w:val="center"/>
                        <w:rPr>
                          <w:sz w:val="20"/>
                          <w:szCs w:val="20"/>
                        </w:rPr>
                      </w:pPr>
                      <w:r>
                        <w:rPr>
                          <w:sz w:val="20"/>
                          <w:szCs w:val="20"/>
                        </w:rPr>
                        <w:t xml:space="preserve">We use Award winning speakers who can help motivate, inspire and change the way we think about our businesses and ourselves. Our clients are always amazed at the positive response our speakers </w:t>
                      </w:r>
                      <w:proofErr w:type="spellStart"/>
                      <w:r>
                        <w:rPr>
                          <w:sz w:val="20"/>
                          <w:szCs w:val="20"/>
                        </w:rPr>
                        <w:t>recive</w:t>
                      </w:r>
                      <w:proofErr w:type="spellEnd"/>
                      <w:r>
                        <w:rPr>
                          <w:sz w:val="20"/>
                          <w:szCs w:val="20"/>
                        </w:rPr>
                        <w:t>.</w:t>
                      </w:r>
                      <w:r w:rsidRPr="00985EC5">
                        <w:t xml:space="preserve"> </w:t>
                      </w:r>
                      <w:r>
                        <w:t xml:space="preserve">       </w:t>
                      </w:r>
                      <w:r w:rsidRPr="00985EC5">
                        <w:rPr>
                          <w:noProof/>
                        </w:rPr>
                        <w:drawing>
                          <wp:inline distT="0" distB="0" distL="0" distR="0" wp14:anchorId="4E8F79A6" wp14:editId="713ABD87">
                            <wp:extent cx="1489075" cy="4572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square"/>
              </v:shape>
            </w:pict>
          </mc:Fallback>
        </mc:AlternateContent>
      </w:r>
      <w:r w:rsidR="0074468A">
        <w:rPr>
          <w:noProof/>
        </w:rPr>
        <mc:AlternateContent>
          <mc:Choice Requires="wps">
            <w:drawing>
              <wp:anchor distT="45720" distB="45720" distL="114300" distR="114300" simplePos="0" relativeHeight="251718656" behindDoc="0" locked="0" layoutInCell="1" allowOverlap="1" wp14:anchorId="29508D0B" wp14:editId="4E36A756">
                <wp:simplePos x="0" y="0"/>
                <wp:positionH relativeFrom="column">
                  <wp:posOffset>-23495</wp:posOffset>
                </wp:positionH>
                <wp:positionV relativeFrom="paragraph">
                  <wp:posOffset>2459355</wp:posOffset>
                </wp:positionV>
                <wp:extent cx="1910715" cy="1898650"/>
                <wp:effectExtent l="0" t="0" r="13335" b="2540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1898650"/>
                        </a:xfrm>
                        <a:prstGeom prst="rect">
                          <a:avLst/>
                        </a:prstGeom>
                        <a:solidFill>
                          <a:srgbClr val="FFFFFF"/>
                        </a:solidFill>
                        <a:ln w="9525">
                          <a:solidFill>
                            <a:srgbClr val="000000"/>
                          </a:solidFill>
                          <a:miter lim="800000"/>
                          <a:headEnd/>
                          <a:tailEnd/>
                        </a:ln>
                      </wps:spPr>
                      <wps:txbx>
                        <w:txbxContent>
                          <w:p w14:paraId="438D3BE6" w14:textId="77777777" w:rsidR="001209A8" w:rsidRPr="00DD54D4" w:rsidRDefault="001209A8" w:rsidP="0074468A">
                            <w:pPr>
                              <w:jc w:val="center"/>
                              <w:rPr>
                                <w:b/>
                                <w:bCs/>
                                <w:u w:val="single"/>
                              </w:rPr>
                            </w:pPr>
                            <w:r w:rsidRPr="00DD54D4">
                              <w:rPr>
                                <w:b/>
                                <w:bCs/>
                                <w:u w:val="single"/>
                              </w:rPr>
                              <w:t xml:space="preserve">Franchise </w:t>
                            </w:r>
                            <w:r>
                              <w:rPr>
                                <w:b/>
                                <w:bCs/>
                                <w:u w:val="single"/>
                              </w:rPr>
                              <w:t>Summits</w:t>
                            </w:r>
                          </w:p>
                          <w:p w14:paraId="1C3FC0C5" w14:textId="3F0E3E7C" w:rsidR="001209A8" w:rsidRDefault="001209A8" w:rsidP="0074468A">
                            <w:pPr>
                              <w:jc w:val="center"/>
                            </w:pPr>
                            <w:r>
                              <w:rPr>
                                <w:sz w:val="20"/>
                                <w:szCs w:val="20"/>
                              </w:rPr>
                              <w:t xml:space="preserve">We plan weekend to </w:t>
                            </w:r>
                            <w:proofErr w:type="gramStart"/>
                            <w:r>
                              <w:rPr>
                                <w:sz w:val="20"/>
                                <w:szCs w:val="20"/>
                              </w:rPr>
                              <w:t>week long</w:t>
                            </w:r>
                            <w:proofErr w:type="gramEnd"/>
                            <w:r>
                              <w:rPr>
                                <w:sz w:val="20"/>
                                <w:szCs w:val="20"/>
                              </w:rPr>
                              <w:t xml:space="preserve"> summits to help organizations grow and build relationships. We have many summits we have delivered and we can also create specific summits you may need.</w:t>
                            </w:r>
                            <w:r w:rsidRPr="00985EC5">
                              <w:t xml:space="preserve"> </w:t>
                            </w:r>
                            <w:r>
                              <w:t xml:space="preserve">       </w:t>
                            </w:r>
                            <w:r w:rsidRPr="00985EC5">
                              <w:rPr>
                                <w:noProof/>
                              </w:rPr>
                              <w:drawing>
                                <wp:inline distT="0" distB="0" distL="0" distR="0" wp14:anchorId="40A83EA1" wp14:editId="11777697">
                                  <wp:extent cx="1489075" cy="4572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08D0B" id="_x0000_s1053" type="#_x0000_t202" style="position:absolute;margin-left:-1.85pt;margin-top:193.65pt;width:150.45pt;height:149.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XAKQIAAE8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">
                <v:textbox>
                  <w:txbxContent>
                    <w:p w14:paraId="438D3BE6" w14:textId="77777777" w:rsidR="001209A8" w:rsidRPr="00DD54D4" w:rsidRDefault="001209A8" w:rsidP="0074468A">
                      <w:pPr>
                        <w:jc w:val="center"/>
                        <w:rPr>
                          <w:b/>
                          <w:bCs/>
                          <w:u w:val="single"/>
                        </w:rPr>
                      </w:pPr>
                      <w:r w:rsidRPr="00DD54D4">
                        <w:rPr>
                          <w:b/>
                          <w:bCs/>
                          <w:u w:val="single"/>
                        </w:rPr>
                        <w:t xml:space="preserve">Franchise </w:t>
                      </w:r>
                      <w:r>
                        <w:rPr>
                          <w:b/>
                          <w:bCs/>
                          <w:u w:val="single"/>
                        </w:rPr>
                        <w:t>Summits</w:t>
                      </w:r>
                    </w:p>
                    <w:p w14:paraId="1C3FC0C5" w14:textId="3F0E3E7C" w:rsidR="001209A8" w:rsidRDefault="001209A8" w:rsidP="0074468A">
                      <w:pPr>
                        <w:jc w:val="center"/>
                      </w:pPr>
                      <w:r>
                        <w:rPr>
                          <w:sz w:val="20"/>
                          <w:szCs w:val="20"/>
                        </w:rPr>
                        <w:t xml:space="preserve">We plan weekend to </w:t>
                      </w:r>
                      <w:proofErr w:type="gramStart"/>
                      <w:r>
                        <w:rPr>
                          <w:sz w:val="20"/>
                          <w:szCs w:val="20"/>
                        </w:rPr>
                        <w:t>week long</w:t>
                      </w:r>
                      <w:proofErr w:type="gramEnd"/>
                      <w:r>
                        <w:rPr>
                          <w:sz w:val="20"/>
                          <w:szCs w:val="20"/>
                        </w:rPr>
                        <w:t xml:space="preserve"> summits to help organizations grow and build relationships. We have many summits we have delivered and we can also create specific summits you may need.</w:t>
                      </w:r>
                      <w:r w:rsidRPr="00985EC5">
                        <w:t xml:space="preserve"> </w:t>
                      </w:r>
                      <w:r>
                        <w:t xml:space="preserve">       </w:t>
                      </w:r>
                      <w:r w:rsidRPr="00985EC5">
                        <w:rPr>
                          <w:noProof/>
                        </w:rPr>
                        <w:drawing>
                          <wp:inline distT="0" distB="0" distL="0" distR="0" wp14:anchorId="40A83EA1" wp14:editId="11777697">
                            <wp:extent cx="1489075" cy="4572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square"/>
              </v:shape>
            </w:pict>
          </mc:Fallback>
        </mc:AlternateContent>
      </w:r>
      <w:r w:rsidR="0074468A">
        <w:rPr>
          <w:noProof/>
        </w:rPr>
        <mc:AlternateContent>
          <mc:Choice Requires="wps">
            <w:drawing>
              <wp:anchor distT="45720" distB="45720" distL="114300" distR="114300" simplePos="0" relativeHeight="251716608" behindDoc="1" locked="0" layoutInCell="1" allowOverlap="1" wp14:anchorId="707389EA" wp14:editId="160C3EFF">
                <wp:simplePos x="0" y="0"/>
                <wp:positionH relativeFrom="column">
                  <wp:posOffset>3944278</wp:posOffset>
                </wp:positionH>
                <wp:positionV relativeFrom="paragraph">
                  <wp:posOffset>337820</wp:posOffset>
                </wp:positionV>
                <wp:extent cx="1910715" cy="2016125"/>
                <wp:effectExtent l="0" t="0" r="13335" b="22225"/>
                <wp:wrapTight wrapText="bothSides">
                  <wp:wrapPolygon edited="0">
                    <wp:start x="0" y="0"/>
                    <wp:lineTo x="0" y="21634"/>
                    <wp:lineTo x="21535" y="21634"/>
                    <wp:lineTo x="21535" y="0"/>
                    <wp:lineTo x="0" y="0"/>
                  </wp:wrapPolygon>
                </wp:wrapTight>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16125"/>
                        </a:xfrm>
                        <a:prstGeom prst="rect">
                          <a:avLst/>
                        </a:prstGeom>
                        <a:solidFill>
                          <a:srgbClr val="FFFFFF"/>
                        </a:solidFill>
                        <a:ln w="9525">
                          <a:solidFill>
                            <a:srgbClr val="000000"/>
                          </a:solidFill>
                          <a:miter lim="800000"/>
                          <a:headEnd/>
                          <a:tailEnd/>
                        </a:ln>
                      </wps:spPr>
                      <wps:txbx>
                        <w:txbxContent>
                          <w:p w14:paraId="613BC408" w14:textId="77777777" w:rsidR="001209A8" w:rsidRPr="00DD54D4" w:rsidRDefault="001209A8" w:rsidP="0074468A">
                            <w:pPr>
                              <w:jc w:val="center"/>
                              <w:rPr>
                                <w:b/>
                                <w:bCs/>
                                <w:u w:val="single"/>
                              </w:rPr>
                            </w:pPr>
                            <w:r>
                              <w:rPr>
                                <w:b/>
                                <w:bCs/>
                                <w:u w:val="single"/>
                              </w:rPr>
                              <w:t>Coaching</w:t>
                            </w:r>
                          </w:p>
                          <w:p w14:paraId="4CDC3E46" w14:textId="77777777" w:rsidR="001209A8" w:rsidRPr="00461E81" w:rsidRDefault="001209A8" w:rsidP="0074468A">
                            <w:pPr>
                              <w:jc w:val="center"/>
                              <w:rPr>
                                <w:sz w:val="20"/>
                                <w:szCs w:val="20"/>
                              </w:rPr>
                            </w:pPr>
                            <w:r>
                              <w:rPr>
                                <w:sz w:val="20"/>
                                <w:szCs w:val="20"/>
                              </w:rPr>
                              <w:t>We use trained and certified coaches to help you with your business challenges to your personal struggles to help you find the questions and answers you need.</w:t>
                            </w:r>
                            <w:r w:rsidRPr="00985EC5">
                              <w:t xml:space="preserve"> </w:t>
                            </w:r>
                            <w:r>
                              <w:t xml:space="preserve">       </w:t>
                            </w:r>
                            <w:r w:rsidRPr="00985EC5">
                              <w:rPr>
                                <w:noProof/>
                              </w:rPr>
                              <w:drawing>
                                <wp:inline distT="0" distB="0" distL="0" distR="0" wp14:anchorId="1CFDBF73" wp14:editId="4DA660A4">
                                  <wp:extent cx="1489075" cy="4572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389EA" id="_x0000_s1054" type="#_x0000_t202" style="position:absolute;margin-left:310.55pt;margin-top:26.6pt;width:150.45pt;height:158.75pt;z-index:-25159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">
                <v:textbox>
                  <w:txbxContent>
                    <w:p w14:paraId="613BC408" w14:textId="77777777" w:rsidR="001209A8" w:rsidRPr="00DD54D4" w:rsidRDefault="001209A8" w:rsidP="0074468A">
                      <w:pPr>
                        <w:jc w:val="center"/>
                        <w:rPr>
                          <w:b/>
                          <w:bCs/>
                          <w:u w:val="single"/>
                        </w:rPr>
                      </w:pPr>
                      <w:r>
                        <w:rPr>
                          <w:b/>
                          <w:bCs/>
                          <w:u w:val="single"/>
                        </w:rPr>
                        <w:t>Coaching</w:t>
                      </w:r>
                    </w:p>
                    <w:p w14:paraId="4CDC3E46" w14:textId="77777777" w:rsidR="001209A8" w:rsidRPr="00461E81" w:rsidRDefault="001209A8" w:rsidP="0074468A">
                      <w:pPr>
                        <w:jc w:val="center"/>
                        <w:rPr>
                          <w:sz w:val="20"/>
                          <w:szCs w:val="20"/>
                        </w:rPr>
                      </w:pPr>
                      <w:r>
                        <w:rPr>
                          <w:sz w:val="20"/>
                          <w:szCs w:val="20"/>
                        </w:rPr>
                        <w:t>We use trained and certified coaches to help you with your business challenges to your personal struggles to help you find the questions and answers you need.</w:t>
                      </w:r>
                      <w:r w:rsidRPr="00985EC5">
                        <w:t xml:space="preserve"> </w:t>
                      </w:r>
                      <w:r>
                        <w:t xml:space="preserve">       </w:t>
                      </w:r>
                      <w:r w:rsidRPr="00985EC5">
                        <w:rPr>
                          <w:noProof/>
                        </w:rPr>
                        <w:drawing>
                          <wp:inline distT="0" distB="0" distL="0" distR="0" wp14:anchorId="1CFDBF73" wp14:editId="4DA660A4">
                            <wp:extent cx="1489075" cy="4572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p>
    <w:p w14:paraId="1867262C" w14:textId="06241066" w:rsidR="00125FD2" w:rsidRDefault="0074468A" w:rsidP="005D413E">
      <w:r>
        <w:rPr>
          <w:noProof/>
        </w:rPr>
        <mc:AlternateContent>
          <mc:Choice Requires="wps">
            <w:drawing>
              <wp:anchor distT="45720" distB="45720" distL="114300" distR="114300" simplePos="0" relativeHeight="251712512" behindDoc="0" locked="0" layoutInCell="1" allowOverlap="1" wp14:anchorId="508E5D7B" wp14:editId="4602BECE">
                <wp:simplePos x="0" y="0"/>
                <wp:positionH relativeFrom="column">
                  <wp:posOffset>0</wp:posOffset>
                </wp:positionH>
                <wp:positionV relativeFrom="paragraph">
                  <wp:posOffset>45720</wp:posOffset>
                </wp:positionV>
                <wp:extent cx="1887220" cy="2021840"/>
                <wp:effectExtent l="0" t="0" r="17780" b="1651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2021840"/>
                        </a:xfrm>
                        <a:prstGeom prst="rect">
                          <a:avLst/>
                        </a:prstGeom>
                        <a:solidFill>
                          <a:srgbClr val="FFFFFF"/>
                        </a:solidFill>
                        <a:ln w="9525">
                          <a:solidFill>
                            <a:srgbClr val="000000"/>
                          </a:solidFill>
                          <a:miter lim="800000"/>
                          <a:headEnd/>
                          <a:tailEnd/>
                        </a:ln>
                      </wps:spPr>
                      <wps:txbx>
                        <w:txbxContent>
                          <w:p w14:paraId="648CAD18" w14:textId="77777777" w:rsidR="001209A8" w:rsidRPr="00DD54D4" w:rsidRDefault="001209A8" w:rsidP="00125FD2">
                            <w:pPr>
                              <w:jc w:val="center"/>
                              <w:rPr>
                                <w:b/>
                                <w:bCs/>
                                <w:u w:val="single"/>
                              </w:rPr>
                            </w:pPr>
                            <w:r w:rsidRPr="00DD54D4">
                              <w:rPr>
                                <w:b/>
                                <w:bCs/>
                                <w:u w:val="single"/>
                              </w:rPr>
                              <w:t>Franchisor Forums</w:t>
                            </w:r>
                          </w:p>
                          <w:p w14:paraId="03D96CAE" w14:textId="254D9E33" w:rsidR="001209A8" w:rsidRDefault="001209A8" w:rsidP="00125FD2">
                            <w:pPr>
                              <w:jc w:val="center"/>
                            </w:pPr>
                            <w:r w:rsidRPr="00985EC5">
                              <w:rPr>
                                <w:sz w:val="20"/>
                                <w:szCs w:val="20"/>
                              </w:rPr>
                              <w:t>A Peer to Peer Group. A place a franchis</w:t>
                            </w:r>
                            <w:r>
                              <w:rPr>
                                <w:sz w:val="20"/>
                                <w:szCs w:val="20"/>
                              </w:rPr>
                              <w:t>or</w:t>
                            </w:r>
                            <w:r w:rsidRPr="00985EC5">
                              <w:rPr>
                                <w:sz w:val="20"/>
                                <w:szCs w:val="20"/>
                              </w:rPr>
                              <w:t xml:space="preserve"> can come to learn, grow and solve the most pressing challenges in your organization.</w:t>
                            </w:r>
                            <w:r>
                              <w:rPr>
                                <w:sz w:val="20"/>
                                <w:szCs w:val="20"/>
                              </w:rPr>
                              <w:t xml:space="preserve"> All Leaders in their industries.</w:t>
                            </w:r>
                            <w:r w:rsidRPr="00985EC5">
                              <w:rPr>
                                <w:noProof/>
                              </w:rPr>
                              <w:drawing>
                                <wp:inline distT="0" distB="0" distL="0" distR="0" wp14:anchorId="5912E704" wp14:editId="4535608A">
                                  <wp:extent cx="1489075" cy="4572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p w14:paraId="472B0575" w14:textId="77777777" w:rsidR="001209A8" w:rsidRDefault="001209A8" w:rsidP="00125FD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E5D7B" id="_x0000_s1055" type="#_x0000_t202" style="position:absolute;margin-left:0;margin-top:3.6pt;width:148.6pt;height:159.2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">
                <v:textbox>
                  <w:txbxContent>
                    <w:p w14:paraId="648CAD18" w14:textId="77777777" w:rsidR="001209A8" w:rsidRPr="00DD54D4" w:rsidRDefault="001209A8" w:rsidP="00125FD2">
                      <w:pPr>
                        <w:jc w:val="center"/>
                        <w:rPr>
                          <w:b/>
                          <w:bCs/>
                          <w:u w:val="single"/>
                        </w:rPr>
                      </w:pPr>
                      <w:r w:rsidRPr="00DD54D4">
                        <w:rPr>
                          <w:b/>
                          <w:bCs/>
                          <w:u w:val="single"/>
                        </w:rPr>
                        <w:t>Franchisor Forums</w:t>
                      </w:r>
                    </w:p>
                    <w:p w14:paraId="03D96CAE" w14:textId="254D9E33" w:rsidR="001209A8" w:rsidRDefault="001209A8" w:rsidP="00125FD2">
                      <w:pPr>
                        <w:jc w:val="center"/>
                      </w:pPr>
                      <w:r w:rsidRPr="00985EC5">
                        <w:rPr>
                          <w:sz w:val="20"/>
                          <w:szCs w:val="20"/>
                        </w:rPr>
                        <w:t>A Peer to Peer Group. A place a franchis</w:t>
                      </w:r>
                      <w:r>
                        <w:rPr>
                          <w:sz w:val="20"/>
                          <w:szCs w:val="20"/>
                        </w:rPr>
                        <w:t>or</w:t>
                      </w:r>
                      <w:r w:rsidRPr="00985EC5">
                        <w:rPr>
                          <w:sz w:val="20"/>
                          <w:szCs w:val="20"/>
                        </w:rPr>
                        <w:t xml:space="preserve"> can come to learn, grow and solve the most pressing challenges in your organization.</w:t>
                      </w:r>
                      <w:r>
                        <w:rPr>
                          <w:sz w:val="20"/>
                          <w:szCs w:val="20"/>
                        </w:rPr>
                        <w:t xml:space="preserve"> All Leaders in their industries.</w:t>
                      </w:r>
                      <w:r w:rsidRPr="00985EC5">
                        <w:rPr>
                          <w:noProof/>
                        </w:rPr>
                        <w:drawing>
                          <wp:inline distT="0" distB="0" distL="0" distR="0" wp14:anchorId="5912E704" wp14:editId="4535608A">
                            <wp:extent cx="1489075" cy="4572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p w14:paraId="472B0575" w14:textId="77777777" w:rsidR="001209A8" w:rsidRDefault="001209A8" w:rsidP="00125FD2">
                      <w:pPr>
                        <w:jc w:val="center"/>
                      </w:pPr>
                    </w:p>
                  </w:txbxContent>
                </v:textbox>
                <w10:wrap type="square"/>
              </v:shape>
            </w:pict>
          </mc:Fallback>
        </mc:AlternateContent>
      </w:r>
      <w:r>
        <w:rPr>
          <w:noProof/>
        </w:rPr>
        <mc:AlternateContent>
          <mc:Choice Requires="wps">
            <w:drawing>
              <wp:anchor distT="45720" distB="45720" distL="114300" distR="114300" simplePos="0" relativeHeight="251714560" behindDoc="0" locked="0" layoutInCell="1" allowOverlap="1" wp14:anchorId="374C1E8E" wp14:editId="5C27505D">
                <wp:simplePos x="0" y="0"/>
                <wp:positionH relativeFrom="column">
                  <wp:posOffset>1972407</wp:posOffset>
                </wp:positionH>
                <wp:positionV relativeFrom="paragraph">
                  <wp:posOffset>50751</wp:posOffset>
                </wp:positionV>
                <wp:extent cx="1905000" cy="2016125"/>
                <wp:effectExtent l="0" t="0" r="19050" b="222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016125"/>
                        </a:xfrm>
                        <a:prstGeom prst="rect">
                          <a:avLst/>
                        </a:prstGeom>
                        <a:solidFill>
                          <a:srgbClr val="FFFFFF"/>
                        </a:solidFill>
                        <a:ln w="9525">
                          <a:solidFill>
                            <a:srgbClr val="000000"/>
                          </a:solidFill>
                          <a:miter lim="800000"/>
                          <a:headEnd/>
                          <a:tailEnd/>
                        </a:ln>
                      </wps:spPr>
                      <wps:txbx>
                        <w:txbxContent>
                          <w:p w14:paraId="54DA4B27" w14:textId="77777777" w:rsidR="001209A8" w:rsidRDefault="001209A8" w:rsidP="0074468A">
                            <w:pPr>
                              <w:jc w:val="center"/>
                              <w:rPr>
                                <w:b/>
                                <w:bCs/>
                                <w:u w:val="single"/>
                              </w:rPr>
                            </w:pPr>
                            <w:r>
                              <w:rPr>
                                <w:b/>
                                <w:bCs/>
                                <w:u w:val="single"/>
                              </w:rPr>
                              <w:t>Consulting</w:t>
                            </w:r>
                          </w:p>
                          <w:p w14:paraId="3F75778C" w14:textId="77777777" w:rsidR="001209A8" w:rsidRDefault="001209A8" w:rsidP="0074468A">
                            <w:pPr>
                              <w:jc w:val="center"/>
                              <w:rPr>
                                <w:sz w:val="20"/>
                                <w:szCs w:val="20"/>
                              </w:rPr>
                            </w:pPr>
                            <w:r w:rsidRPr="00EC0396">
                              <w:rPr>
                                <w:sz w:val="20"/>
                                <w:szCs w:val="20"/>
                              </w:rPr>
                              <w:t>Our consulting specializes in many areas such as, leadership, team building,  strategic planning, succession planning, emotional intelligence,</w:t>
                            </w:r>
                            <w:r>
                              <w:rPr>
                                <w:sz w:val="20"/>
                                <w:szCs w:val="20"/>
                              </w:rPr>
                              <w:t xml:space="preserve"> </w:t>
                            </w:r>
                            <w:r w:rsidRPr="00EC0396">
                              <w:rPr>
                                <w:sz w:val="20"/>
                                <w:szCs w:val="20"/>
                              </w:rPr>
                              <w:t>relationship building</w:t>
                            </w:r>
                          </w:p>
                          <w:p w14:paraId="5581EEC2" w14:textId="272487AB" w:rsidR="001209A8" w:rsidRPr="00EC0396" w:rsidRDefault="001209A8" w:rsidP="0074468A">
                            <w:pPr>
                              <w:jc w:val="center"/>
                              <w:rPr>
                                <w:sz w:val="20"/>
                                <w:szCs w:val="20"/>
                              </w:rPr>
                            </w:pPr>
                            <w:r w:rsidRPr="00EC0396">
                              <w:rPr>
                                <w:noProof/>
                              </w:rPr>
                              <w:drawing>
                                <wp:inline distT="0" distB="0" distL="0" distR="0" wp14:anchorId="5606D8B9" wp14:editId="5FB51AA1">
                                  <wp:extent cx="1489075" cy="451485"/>
                                  <wp:effectExtent l="0" t="0" r="0" b="571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9075" cy="4514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C1E8E" id="_x0000_s1056" type="#_x0000_t202" style="position:absolute;margin-left:155.3pt;margin-top:4pt;width:150pt;height:158.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">
                <v:textbox>
                  <w:txbxContent>
                    <w:p w14:paraId="54DA4B27" w14:textId="77777777" w:rsidR="001209A8" w:rsidRDefault="001209A8" w:rsidP="0074468A">
                      <w:pPr>
                        <w:jc w:val="center"/>
                        <w:rPr>
                          <w:b/>
                          <w:bCs/>
                          <w:u w:val="single"/>
                        </w:rPr>
                      </w:pPr>
                      <w:r>
                        <w:rPr>
                          <w:b/>
                          <w:bCs/>
                          <w:u w:val="single"/>
                        </w:rPr>
                        <w:t>Consulting</w:t>
                      </w:r>
                    </w:p>
                    <w:p w14:paraId="3F75778C" w14:textId="77777777" w:rsidR="001209A8" w:rsidRDefault="001209A8" w:rsidP="0074468A">
                      <w:pPr>
                        <w:jc w:val="center"/>
                        <w:rPr>
                          <w:sz w:val="20"/>
                          <w:szCs w:val="20"/>
                        </w:rPr>
                      </w:pPr>
                      <w:r w:rsidRPr="00EC0396">
                        <w:rPr>
                          <w:sz w:val="20"/>
                          <w:szCs w:val="20"/>
                        </w:rPr>
                        <w:t>Our consulting specializes in many areas such as, leadership, team building,  strategic planning, succession planning, emotional intelligence,</w:t>
                      </w:r>
                      <w:r>
                        <w:rPr>
                          <w:sz w:val="20"/>
                          <w:szCs w:val="20"/>
                        </w:rPr>
                        <w:t xml:space="preserve"> </w:t>
                      </w:r>
                      <w:r w:rsidRPr="00EC0396">
                        <w:rPr>
                          <w:sz w:val="20"/>
                          <w:szCs w:val="20"/>
                        </w:rPr>
                        <w:t>relationship building</w:t>
                      </w:r>
                    </w:p>
                    <w:p w14:paraId="5581EEC2" w14:textId="272487AB" w:rsidR="001209A8" w:rsidRPr="00EC0396" w:rsidRDefault="001209A8" w:rsidP="0074468A">
                      <w:pPr>
                        <w:jc w:val="center"/>
                        <w:rPr>
                          <w:sz w:val="20"/>
                          <w:szCs w:val="20"/>
                        </w:rPr>
                      </w:pPr>
                      <w:r w:rsidRPr="00EC0396">
                        <w:rPr>
                          <w:noProof/>
                        </w:rPr>
                        <w:drawing>
                          <wp:inline distT="0" distB="0" distL="0" distR="0" wp14:anchorId="5606D8B9" wp14:editId="5FB51AA1">
                            <wp:extent cx="1489075" cy="451485"/>
                            <wp:effectExtent l="0" t="0" r="0" b="571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9075" cy="451485"/>
                                    </a:xfrm>
                                    <a:prstGeom prst="rect">
                                      <a:avLst/>
                                    </a:prstGeom>
                                    <a:noFill/>
                                    <a:ln>
                                      <a:noFill/>
                                    </a:ln>
                                  </pic:spPr>
                                </pic:pic>
                              </a:graphicData>
                            </a:graphic>
                          </wp:inline>
                        </w:drawing>
                      </w:r>
                    </w:p>
                  </w:txbxContent>
                </v:textbox>
                <w10:wrap type="square"/>
              </v:shape>
            </w:pict>
          </mc:Fallback>
        </mc:AlternateContent>
      </w:r>
    </w:p>
    <w:p w14:paraId="7BF0EBA2" w14:textId="2038E2EF" w:rsidR="00125FD2" w:rsidRDefault="008215B2" w:rsidP="005D413E">
      <w:r>
        <w:rPr>
          <w:noProof/>
        </w:rPr>
        <w:lastRenderedPageBreak/>
        <mc:AlternateContent>
          <mc:Choice Requires="wps">
            <w:drawing>
              <wp:anchor distT="45720" distB="45720" distL="114300" distR="114300" simplePos="0" relativeHeight="251724800" behindDoc="1" locked="0" layoutInCell="1" allowOverlap="1" wp14:anchorId="4166B647" wp14:editId="1C6B9843">
                <wp:simplePos x="0" y="0"/>
                <wp:positionH relativeFrom="column">
                  <wp:posOffset>0</wp:posOffset>
                </wp:positionH>
                <wp:positionV relativeFrom="paragraph">
                  <wp:posOffset>332740</wp:posOffset>
                </wp:positionV>
                <wp:extent cx="1910715" cy="2033905"/>
                <wp:effectExtent l="0" t="0" r="13335" b="23495"/>
                <wp:wrapTight wrapText="bothSides">
                  <wp:wrapPolygon edited="0">
                    <wp:start x="0" y="0"/>
                    <wp:lineTo x="0" y="21647"/>
                    <wp:lineTo x="21535" y="21647"/>
                    <wp:lineTo x="21535" y="0"/>
                    <wp:lineTo x="0" y="0"/>
                  </wp:wrapPolygon>
                </wp:wrapTight>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33905"/>
                        </a:xfrm>
                        <a:prstGeom prst="rect">
                          <a:avLst/>
                        </a:prstGeom>
                        <a:solidFill>
                          <a:srgbClr val="FFFFFF"/>
                        </a:solidFill>
                        <a:ln w="9525">
                          <a:solidFill>
                            <a:srgbClr val="000000"/>
                          </a:solidFill>
                          <a:miter lim="800000"/>
                          <a:headEnd/>
                          <a:tailEnd/>
                        </a:ln>
                      </wps:spPr>
                      <wps:txbx>
                        <w:txbxContent>
                          <w:p w14:paraId="7D4B5A65" w14:textId="77777777" w:rsidR="001209A8" w:rsidRPr="00DD54D4" w:rsidRDefault="001209A8" w:rsidP="008215B2">
                            <w:pPr>
                              <w:jc w:val="center"/>
                              <w:rPr>
                                <w:b/>
                                <w:bCs/>
                                <w:u w:val="single"/>
                              </w:rPr>
                            </w:pPr>
                            <w:r>
                              <w:rPr>
                                <w:b/>
                                <w:bCs/>
                                <w:u w:val="single"/>
                              </w:rPr>
                              <w:t>Breakout Sessions</w:t>
                            </w:r>
                          </w:p>
                          <w:p w14:paraId="4ED7CFDF" w14:textId="13D457B3" w:rsidR="001209A8" w:rsidRPr="00461E81" w:rsidRDefault="001209A8" w:rsidP="008215B2">
                            <w:pPr>
                              <w:jc w:val="center"/>
                              <w:rPr>
                                <w:sz w:val="20"/>
                                <w:szCs w:val="20"/>
                              </w:rPr>
                            </w:pPr>
                            <w:r>
                              <w:rPr>
                                <w:sz w:val="20"/>
                                <w:szCs w:val="20"/>
                              </w:rPr>
                              <w:t>We have developed many breakout sessions. They are built to keep people inspired and thinking about many given subjects. Our goal is to push the participants to their edge so they can learn and start to change.</w:t>
                            </w:r>
                            <w:r w:rsidRPr="00985EC5">
                              <w:t xml:space="preserve"> </w:t>
                            </w:r>
                            <w:r>
                              <w:t xml:space="preserve">       </w:t>
                            </w:r>
                            <w:r w:rsidRPr="00985EC5">
                              <w:rPr>
                                <w:noProof/>
                              </w:rPr>
                              <w:drawing>
                                <wp:inline distT="0" distB="0" distL="0" distR="0" wp14:anchorId="08E50F01" wp14:editId="567D4E7D">
                                  <wp:extent cx="1489075" cy="4572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6B647" id="_x0000_s1057" type="#_x0000_t202" style="position:absolute;margin-left:0;margin-top:26.2pt;width:150.45pt;height:160.1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wmKAIAAE8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">
                <v:textbox>
                  <w:txbxContent>
                    <w:p w14:paraId="7D4B5A65" w14:textId="77777777" w:rsidR="001209A8" w:rsidRPr="00DD54D4" w:rsidRDefault="001209A8" w:rsidP="008215B2">
                      <w:pPr>
                        <w:jc w:val="center"/>
                        <w:rPr>
                          <w:b/>
                          <w:bCs/>
                          <w:u w:val="single"/>
                        </w:rPr>
                      </w:pPr>
                      <w:r>
                        <w:rPr>
                          <w:b/>
                          <w:bCs/>
                          <w:u w:val="single"/>
                        </w:rPr>
                        <w:t>Breakout Sessions</w:t>
                      </w:r>
                    </w:p>
                    <w:p w14:paraId="4ED7CFDF" w14:textId="13D457B3" w:rsidR="001209A8" w:rsidRPr="00461E81" w:rsidRDefault="001209A8" w:rsidP="008215B2">
                      <w:pPr>
                        <w:jc w:val="center"/>
                        <w:rPr>
                          <w:sz w:val="20"/>
                          <w:szCs w:val="20"/>
                        </w:rPr>
                      </w:pPr>
                      <w:r>
                        <w:rPr>
                          <w:sz w:val="20"/>
                          <w:szCs w:val="20"/>
                        </w:rPr>
                        <w:t>We have developed many breakout sessions. They are built to keep people inspired and thinking about many given subjects. Our goal is to push the participants to their edge so they can learn and start to change.</w:t>
                      </w:r>
                      <w:r w:rsidRPr="00985EC5">
                        <w:t xml:space="preserve"> </w:t>
                      </w:r>
                      <w:r>
                        <w:t xml:space="preserve">       </w:t>
                      </w:r>
                      <w:r w:rsidRPr="00985EC5">
                        <w:rPr>
                          <w:noProof/>
                        </w:rPr>
                        <w:drawing>
                          <wp:inline distT="0" distB="0" distL="0" distR="0" wp14:anchorId="08E50F01" wp14:editId="567D4E7D">
                            <wp:extent cx="1489075" cy="4572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p>
    <w:p w14:paraId="099A731F" w14:textId="27D239F3" w:rsidR="00125FD2" w:rsidRDefault="008215B2" w:rsidP="005D413E">
      <w:r>
        <w:rPr>
          <w:noProof/>
        </w:rPr>
        <mc:AlternateContent>
          <mc:Choice Requires="wps">
            <w:drawing>
              <wp:anchor distT="45720" distB="45720" distL="114300" distR="114300" simplePos="0" relativeHeight="251726848" behindDoc="1" locked="0" layoutInCell="1" allowOverlap="1" wp14:anchorId="4705F9CA" wp14:editId="34E93FE9">
                <wp:simplePos x="0" y="0"/>
                <wp:positionH relativeFrom="column">
                  <wp:posOffset>2071418</wp:posOffset>
                </wp:positionH>
                <wp:positionV relativeFrom="paragraph">
                  <wp:posOffset>50898</wp:posOffset>
                </wp:positionV>
                <wp:extent cx="1910715" cy="2033905"/>
                <wp:effectExtent l="0" t="0" r="13335" b="23495"/>
                <wp:wrapTight wrapText="bothSides">
                  <wp:wrapPolygon edited="0">
                    <wp:start x="0" y="0"/>
                    <wp:lineTo x="0" y="21647"/>
                    <wp:lineTo x="21535" y="21647"/>
                    <wp:lineTo x="21535" y="0"/>
                    <wp:lineTo x="0" y="0"/>
                  </wp:wrapPolygon>
                </wp:wrapTight>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2033905"/>
                        </a:xfrm>
                        <a:prstGeom prst="rect">
                          <a:avLst/>
                        </a:prstGeom>
                        <a:solidFill>
                          <a:srgbClr val="FFFFFF"/>
                        </a:solidFill>
                        <a:ln w="9525">
                          <a:solidFill>
                            <a:srgbClr val="000000"/>
                          </a:solidFill>
                          <a:miter lim="800000"/>
                          <a:headEnd/>
                          <a:tailEnd/>
                        </a:ln>
                      </wps:spPr>
                      <wps:txbx>
                        <w:txbxContent>
                          <w:p w14:paraId="17B22910" w14:textId="77777777" w:rsidR="001209A8" w:rsidRPr="00DD54D4" w:rsidRDefault="001209A8" w:rsidP="008215B2">
                            <w:pPr>
                              <w:jc w:val="center"/>
                              <w:rPr>
                                <w:b/>
                                <w:bCs/>
                                <w:u w:val="single"/>
                              </w:rPr>
                            </w:pPr>
                            <w:r>
                              <w:rPr>
                                <w:b/>
                                <w:bCs/>
                                <w:u w:val="single"/>
                              </w:rPr>
                              <w:t>Learning and Courses</w:t>
                            </w:r>
                          </w:p>
                          <w:p w14:paraId="28DE0B41" w14:textId="37A6165A" w:rsidR="001209A8" w:rsidRPr="00461E81" w:rsidRDefault="001209A8" w:rsidP="008215B2">
                            <w:pPr>
                              <w:jc w:val="center"/>
                              <w:rPr>
                                <w:sz w:val="20"/>
                                <w:szCs w:val="20"/>
                              </w:rPr>
                            </w:pPr>
                            <w:r>
                              <w:rPr>
                                <w:sz w:val="20"/>
                                <w:szCs w:val="20"/>
                              </w:rPr>
                              <w:t>We have many courses we teach in seminar format and we are now just putting them on our website. As well we can create training programs for your team members specifically for your organization.</w:t>
                            </w:r>
                            <w:r w:rsidRPr="00985EC5">
                              <w:t xml:space="preserve"> </w:t>
                            </w:r>
                            <w:r>
                              <w:t xml:space="preserve">       </w:t>
                            </w:r>
                            <w:r w:rsidRPr="00985EC5">
                              <w:rPr>
                                <w:noProof/>
                              </w:rPr>
                              <w:drawing>
                                <wp:inline distT="0" distB="0" distL="0" distR="0" wp14:anchorId="01A96610" wp14:editId="5ABD361F">
                                  <wp:extent cx="1489075" cy="4572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5F9CA" id="_x0000_s1058" type="#_x0000_t202" style="position:absolute;margin-left:163.1pt;margin-top:4pt;width:150.45pt;height:160.15pt;z-index:-251589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">
                <v:textbox>
                  <w:txbxContent>
                    <w:p w14:paraId="17B22910" w14:textId="77777777" w:rsidR="001209A8" w:rsidRPr="00DD54D4" w:rsidRDefault="001209A8" w:rsidP="008215B2">
                      <w:pPr>
                        <w:jc w:val="center"/>
                        <w:rPr>
                          <w:b/>
                          <w:bCs/>
                          <w:u w:val="single"/>
                        </w:rPr>
                      </w:pPr>
                      <w:r>
                        <w:rPr>
                          <w:b/>
                          <w:bCs/>
                          <w:u w:val="single"/>
                        </w:rPr>
                        <w:t>Learning and Courses</w:t>
                      </w:r>
                    </w:p>
                    <w:p w14:paraId="28DE0B41" w14:textId="37A6165A" w:rsidR="001209A8" w:rsidRPr="00461E81" w:rsidRDefault="001209A8" w:rsidP="008215B2">
                      <w:pPr>
                        <w:jc w:val="center"/>
                        <w:rPr>
                          <w:sz w:val="20"/>
                          <w:szCs w:val="20"/>
                        </w:rPr>
                      </w:pPr>
                      <w:r>
                        <w:rPr>
                          <w:sz w:val="20"/>
                          <w:szCs w:val="20"/>
                        </w:rPr>
                        <w:t>We have many courses we teach in seminar format and we are now just putting them on our website. As well we can create training programs for your team members specifically for your organization.</w:t>
                      </w:r>
                      <w:r w:rsidRPr="00985EC5">
                        <w:t xml:space="preserve"> </w:t>
                      </w:r>
                      <w:r>
                        <w:t xml:space="preserve">       </w:t>
                      </w:r>
                      <w:r w:rsidRPr="00985EC5">
                        <w:rPr>
                          <w:noProof/>
                        </w:rPr>
                        <w:drawing>
                          <wp:inline distT="0" distB="0" distL="0" distR="0" wp14:anchorId="01A96610" wp14:editId="5ABD361F">
                            <wp:extent cx="1489075" cy="4572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tight"/>
              </v:shape>
            </w:pict>
          </mc:Fallback>
        </mc:AlternateContent>
      </w:r>
    </w:p>
    <w:p w14:paraId="5F756111" w14:textId="3519B107" w:rsidR="00125FD2" w:rsidRDefault="00125FD2" w:rsidP="005D413E"/>
    <w:p w14:paraId="35A929F1" w14:textId="35BAD892" w:rsidR="00125FD2" w:rsidRDefault="00125FD2" w:rsidP="005D413E"/>
    <w:p w14:paraId="5C132098" w14:textId="64D652F7" w:rsidR="00125FD2" w:rsidRDefault="00125FD2" w:rsidP="005D413E"/>
    <w:p w14:paraId="0D39AF37" w14:textId="79039084" w:rsidR="00125FD2" w:rsidRDefault="00125FD2" w:rsidP="005D413E"/>
    <w:p w14:paraId="18CC195B" w14:textId="68F58635" w:rsidR="00125FD2" w:rsidRDefault="00125FD2" w:rsidP="005D413E"/>
    <w:p w14:paraId="2E2A8A67" w14:textId="310C6184" w:rsidR="00125FD2" w:rsidRDefault="00125FD2" w:rsidP="005D413E"/>
    <w:p w14:paraId="4305E576" w14:textId="7C295023" w:rsidR="00125FD2" w:rsidRDefault="008215B2" w:rsidP="005D413E">
      <w:r>
        <w:rPr>
          <w:noProof/>
        </w:rPr>
        <mc:AlternateContent>
          <mc:Choice Requires="wps">
            <w:drawing>
              <wp:anchor distT="45720" distB="45720" distL="114300" distR="114300" simplePos="0" relativeHeight="251728896" behindDoc="1" locked="0" layoutInCell="1" allowOverlap="1" wp14:anchorId="58FB3298" wp14:editId="2ED4D3D3">
                <wp:simplePos x="0" y="0"/>
                <wp:positionH relativeFrom="column">
                  <wp:posOffset>0</wp:posOffset>
                </wp:positionH>
                <wp:positionV relativeFrom="paragraph">
                  <wp:posOffset>199390</wp:posOffset>
                </wp:positionV>
                <wp:extent cx="3956050" cy="2555240"/>
                <wp:effectExtent l="0" t="0" r="25400" b="1651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0" cy="2555240"/>
                        </a:xfrm>
                        <a:prstGeom prst="rect">
                          <a:avLst/>
                        </a:prstGeom>
                        <a:solidFill>
                          <a:srgbClr val="FFFFFF"/>
                        </a:solidFill>
                        <a:ln w="9525">
                          <a:solidFill>
                            <a:srgbClr val="000000"/>
                          </a:solidFill>
                          <a:miter lim="800000"/>
                          <a:headEnd/>
                          <a:tailEnd/>
                        </a:ln>
                      </wps:spPr>
                      <wps:txbx>
                        <w:txbxContent>
                          <w:p w14:paraId="7C7E8BE6" w14:textId="77777777" w:rsidR="001209A8" w:rsidRPr="00DD54D4" w:rsidRDefault="001209A8" w:rsidP="008215B2">
                            <w:pPr>
                              <w:jc w:val="center"/>
                              <w:rPr>
                                <w:b/>
                                <w:bCs/>
                                <w:u w:val="single"/>
                              </w:rPr>
                            </w:pPr>
                            <w:r>
                              <w:rPr>
                                <w:b/>
                                <w:bCs/>
                                <w:u w:val="single"/>
                              </w:rPr>
                              <w:t>Any Challenges or Needs You Have</w:t>
                            </w:r>
                          </w:p>
                          <w:p w14:paraId="1DC9EAC5" w14:textId="4FB61608" w:rsidR="001209A8" w:rsidRDefault="001209A8" w:rsidP="008215B2">
                            <w:pPr>
                              <w:jc w:val="center"/>
                              <w:rPr>
                                <w:sz w:val="20"/>
                                <w:szCs w:val="20"/>
                              </w:rPr>
                            </w:pPr>
                            <w:r>
                              <w:rPr>
                                <w:sz w:val="20"/>
                                <w:szCs w:val="20"/>
                              </w:rPr>
                              <w:t xml:space="preserve">We are able to help you with any thing you may need. We have many years experience working with businesses and Franchise organization. We also have an extensive list of </w:t>
                            </w:r>
                            <w:proofErr w:type="gramStart"/>
                            <w:r>
                              <w:rPr>
                                <w:sz w:val="20"/>
                                <w:szCs w:val="20"/>
                              </w:rPr>
                              <w:t>partner</w:t>
                            </w:r>
                            <w:proofErr w:type="gramEnd"/>
                            <w:r>
                              <w:rPr>
                                <w:sz w:val="20"/>
                                <w:szCs w:val="20"/>
                              </w:rPr>
                              <w:t xml:space="preserve"> we work with to help you give you exactly what you need for your organization. </w:t>
                            </w:r>
                          </w:p>
                          <w:p w14:paraId="664056EA" w14:textId="74498728" w:rsidR="001209A8" w:rsidRDefault="001209A8" w:rsidP="008215B2">
                            <w:pPr>
                              <w:jc w:val="center"/>
                              <w:rPr>
                                <w:sz w:val="20"/>
                                <w:szCs w:val="20"/>
                              </w:rPr>
                            </w:pPr>
                            <w:r>
                              <w:rPr>
                                <w:sz w:val="20"/>
                                <w:szCs w:val="20"/>
                              </w:rPr>
                              <w:t>We also have many assessments we work with such as DiSC, Emotional Intelligence Assessments, Myers Briggs and much more.</w:t>
                            </w:r>
                          </w:p>
                          <w:p w14:paraId="4D53368F" w14:textId="77777777" w:rsidR="001209A8" w:rsidRDefault="001209A8" w:rsidP="008215B2">
                            <w:pPr>
                              <w:jc w:val="center"/>
                              <w:rPr>
                                <w:sz w:val="20"/>
                                <w:szCs w:val="20"/>
                              </w:rPr>
                            </w:pPr>
                            <w:r>
                              <w:rPr>
                                <w:sz w:val="20"/>
                                <w:szCs w:val="20"/>
                              </w:rPr>
                              <w:t>Please ask us if there is anything else you need and we will find a way to serve your organization.</w:t>
                            </w:r>
                          </w:p>
                          <w:p w14:paraId="0C60E6D7" w14:textId="77777777" w:rsidR="001209A8" w:rsidRPr="00461E81" w:rsidRDefault="001209A8" w:rsidP="008215B2">
                            <w:pPr>
                              <w:jc w:val="center"/>
                              <w:rPr>
                                <w:sz w:val="20"/>
                                <w:szCs w:val="20"/>
                              </w:rPr>
                            </w:pPr>
                            <w:r w:rsidRPr="00985EC5">
                              <w:rPr>
                                <w:noProof/>
                              </w:rPr>
                              <w:drawing>
                                <wp:inline distT="0" distB="0" distL="0" distR="0" wp14:anchorId="031EE4F3" wp14:editId="5341EB75">
                                  <wp:extent cx="1489075" cy="4572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B3298" id="_x0000_s1059" type="#_x0000_t202" style="position:absolute;margin-left:0;margin-top:15.7pt;width:311.5pt;height:201.2pt;z-index:-25158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">
                <v:textbox>
                  <w:txbxContent>
                    <w:p w14:paraId="7C7E8BE6" w14:textId="77777777" w:rsidR="001209A8" w:rsidRPr="00DD54D4" w:rsidRDefault="001209A8" w:rsidP="008215B2">
                      <w:pPr>
                        <w:jc w:val="center"/>
                        <w:rPr>
                          <w:b/>
                          <w:bCs/>
                          <w:u w:val="single"/>
                        </w:rPr>
                      </w:pPr>
                      <w:r>
                        <w:rPr>
                          <w:b/>
                          <w:bCs/>
                          <w:u w:val="single"/>
                        </w:rPr>
                        <w:t>Any Challenges or Needs You Have</w:t>
                      </w:r>
                    </w:p>
                    <w:p w14:paraId="1DC9EAC5" w14:textId="4FB61608" w:rsidR="001209A8" w:rsidRDefault="001209A8" w:rsidP="008215B2">
                      <w:pPr>
                        <w:jc w:val="center"/>
                        <w:rPr>
                          <w:sz w:val="20"/>
                          <w:szCs w:val="20"/>
                        </w:rPr>
                      </w:pPr>
                      <w:r>
                        <w:rPr>
                          <w:sz w:val="20"/>
                          <w:szCs w:val="20"/>
                        </w:rPr>
                        <w:t xml:space="preserve">We are able to help you with any thing you may need. We have many years experience working with businesses and Franchise organization. We also have an extensive list of </w:t>
                      </w:r>
                      <w:proofErr w:type="gramStart"/>
                      <w:r>
                        <w:rPr>
                          <w:sz w:val="20"/>
                          <w:szCs w:val="20"/>
                        </w:rPr>
                        <w:t>partner</w:t>
                      </w:r>
                      <w:proofErr w:type="gramEnd"/>
                      <w:r>
                        <w:rPr>
                          <w:sz w:val="20"/>
                          <w:szCs w:val="20"/>
                        </w:rPr>
                        <w:t xml:space="preserve"> we work with to help you give you exactly what you need for your organization. </w:t>
                      </w:r>
                    </w:p>
                    <w:p w14:paraId="664056EA" w14:textId="74498728" w:rsidR="001209A8" w:rsidRDefault="001209A8" w:rsidP="008215B2">
                      <w:pPr>
                        <w:jc w:val="center"/>
                        <w:rPr>
                          <w:sz w:val="20"/>
                          <w:szCs w:val="20"/>
                        </w:rPr>
                      </w:pPr>
                      <w:r>
                        <w:rPr>
                          <w:sz w:val="20"/>
                          <w:szCs w:val="20"/>
                        </w:rPr>
                        <w:t>We also have many assessments we work with such as DiSC, Emotional Intelligence Assessments, Myers Briggs and much more.</w:t>
                      </w:r>
                    </w:p>
                    <w:p w14:paraId="4D53368F" w14:textId="77777777" w:rsidR="001209A8" w:rsidRDefault="001209A8" w:rsidP="008215B2">
                      <w:pPr>
                        <w:jc w:val="center"/>
                        <w:rPr>
                          <w:sz w:val="20"/>
                          <w:szCs w:val="20"/>
                        </w:rPr>
                      </w:pPr>
                      <w:r>
                        <w:rPr>
                          <w:sz w:val="20"/>
                          <w:szCs w:val="20"/>
                        </w:rPr>
                        <w:t>Please ask us if there is anything else you need and we will find a way to serve your organization.</w:t>
                      </w:r>
                    </w:p>
                    <w:p w14:paraId="0C60E6D7" w14:textId="77777777" w:rsidR="001209A8" w:rsidRPr="00461E81" w:rsidRDefault="001209A8" w:rsidP="008215B2">
                      <w:pPr>
                        <w:jc w:val="center"/>
                        <w:rPr>
                          <w:sz w:val="20"/>
                          <w:szCs w:val="20"/>
                        </w:rPr>
                      </w:pPr>
                      <w:r w:rsidRPr="00985EC5">
                        <w:rPr>
                          <w:noProof/>
                        </w:rPr>
                        <w:drawing>
                          <wp:inline distT="0" distB="0" distL="0" distR="0" wp14:anchorId="031EE4F3" wp14:editId="5341EB75">
                            <wp:extent cx="1489075" cy="4572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075" cy="457200"/>
                                    </a:xfrm>
                                    <a:prstGeom prst="rect">
                                      <a:avLst/>
                                    </a:prstGeom>
                                    <a:noFill/>
                                    <a:ln>
                                      <a:noFill/>
                                    </a:ln>
                                  </pic:spPr>
                                </pic:pic>
                              </a:graphicData>
                            </a:graphic>
                          </wp:inline>
                        </w:drawing>
                      </w:r>
                    </w:p>
                  </w:txbxContent>
                </v:textbox>
                <w10:wrap type="square"/>
              </v:shape>
            </w:pict>
          </mc:Fallback>
        </mc:AlternateContent>
      </w:r>
    </w:p>
    <w:p w14:paraId="51DC2987" w14:textId="72C49F89" w:rsidR="00125FD2" w:rsidRDefault="00125FD2" w:rsidP="005D413E"/>
    <w:p w14:paraId="656B82A1" w14:textId="7CBB4CFD" w:rsidR="008215B2" w:rsidRDefault="008215B2" w:rsidP="005D413E"/>
    <w:p w14:paraId="748E3A99" w14:textId="0F6AE7F6" w:rsidR="008215B2" w:rsidRDefault="008215B2" w:rsidP="005D413E"/>
    <w:p w14:paraId="13517CE5" w14:textId="38311D55" w:rsidR="008215B2" w:rsidRDefault="008215B2" w:rsidP="005D413E"/>
    <w:p w14:paraId="4F3F0BF0" w14:textId="40B9C9A8" w:rsidR="008215B2" w:rsidRDefault="008215B2" w:rsidP="005D413E"/>
    <w:p w14:paraId="327A1935" w14:textId="1125E4AB" w:rsidR="008215B2" w:rsidRDefault="008215B2" w:rsidP="005D413E"/>
    <w:p w14:paraId="75C22280" w14:textId="33B2730D" w:rsidR="008215B2" w:rsidRDefault="008215B2" w:rsidP="005D413E"/>
    <w:p w14:paraId="5FF47896" w14:textId="40C2FB8B" w:rsidR="008215B2" w:rsidRDefault="008215B2" w:rsidP="005D413E"/>
    <w:p w14:paraId="173C39B5" w14:textId="77777777" w:rsidR="008215B2" w:rsidRDefault="008215B2" w:rsidP="005D413E"/>
    <w:p w14:paraId="690A0BC3" w14:textId="5738EFCB" w:rsidR="005D413E" w:rsidRDefault="005D413E" w:rsidP="005D413E">
      <w:r>
        <w:t>6.1</w:t>
      </w:r>
      <w:r>
        <w:tab/>
        <w:t>Blog, Vlog, and Shows</w:t>
      </w:r>
    </w:p>
    <w:p w14:paraId="3E5428D8" w14:textId="6154E5A6" w:rsidR="008215B2" w:rsidRDefault="008215B2" w:rsidP="005D413E">
      <w:r>
        <w:tab/>
      </w:r>
      <w:r>
        <w:tab/>
        <w:t>This is new information we are posting as a re</w:t>
      </w:r>
      <w:r w:rsidR="006012A1">
        <w:t>sourc</w:t>
      </w:r>
      <w:r>
        <w:t>e for all Franchisors and Franchisees</w:t>
      </w:r>
      <w:r w:rsidR="006012A1">
        <w:t>;</w:t>
      </w:r>
      <w:r>
        <w:t xml:space="preserve"> please check back often. If you would like to receive our newsletter</w:t>
      </w:r>
      <w:r w:rsidR="006012A1">
        <w:t>,</w:t>
      </w:r>
      <w:r>
        <w:t xml:space="preserve"> </w:t>
      </w:r>
      <w:r w:rsidR="006012A1">
        <w:t>please fill out our newsletter request, we will not send you out ant information more then two times a month.</w:t>
      </w:r>
    </w:p>
    <w:p w14:paraId="417237F8" w14:textId="77777777" w:rsidR="005D413E" w:rsidRDefault="005D413E" w:rsidP="005D413E">
      <w:r>
        <w:t>6.1.1</w:t>
      </w:r>
      <w:r>
        <w:tab/>
        <w:t>Written Blog</w:t>
      </w:r>
    </w:p>
    <w:p w14:paraId="55D9EFCC" w14:textId="77777777" w:rsidR="005D413E" w:rsidRDefault="005D413E" w:rsidP="005D413E">
      <w:r>
        <w:t>6.1.2</w:t>
      </w:r>
      <w:r>
        <w:tab/>
        <w:t>Video Blog</w:t>
      </w:r>
    </w:p>
    <w:p w14:paraId="0AF59B9E" w14:textId="33B0A2B2" w:rsidR="005D413E" w:rsidRDefault="005D413E" w:rsidP="005D413E">
      <w:r>
        <w:t>6.1.3</w:t>
      </w:r>
      <w:r>
        <w:tab/>
        <w:t>FLC Show (hidden now)</w:t>
      </w:r>
    </w:p>
    <w:p w14:paraId="6F55A847" w14:textId="2F9D94D1" w:rsidR="005D413E" w:rsidRDefault="005D413E" w:rsidP="005D413E">
      <w:r>
        <w:t>7.1</w:t>
      </w:r>
      <w:r>
        <w:tab/>
        <w:t>Events</w:t>
      </w:r>
      <w:r>
        <w:tab/>
      </w:r>
    </w:p>
    <w:p w14:paraId="4B62E367" w14:textId="402AEEDC" w:rsidR="00EC5279" w:rsidRDefault="00EC5279" w:rsidP="00666798">
      <w:pPr>
        <w:ind w:left="1440"/>
      </w:pPr>
      <w:r>
        <w:t>If we have upcoming events such as live seminars or webinars</w:t>
      </w:r>
      <w:r w:rsidR="00F24CAF">
        <w:t>,</w:t>
      </w:r>
      <w:r>
        <w:t xml:space="preserve"> you will be able to find them here.</w:t>
      </w:r>
      <w:r w:rsidR="00666798">
        <w:t xml:space="preserve"> We also speak at franchise shows and business expos</w:t>
      </w:r>
      <w:r w:rsidR="00F24CAF">
        <w:t>,</w:t>
      </w:r>
      <w:r w:rsidR="00666798">
        <w:t xml:space="preserve"> and we will do our best to post that information here. Please come back often. If you would like our newsletter sent to you each month, please fill in the Newsletter request form below.</w:t>
      </w:r>
      <w:r w:rsidR="00063945">
        <w:t xml:space="preserve"> We look forward to seeing you at one of our events or at a public event in the future.</w:t>
      </w:r>
    </w:p>
    <w:p w14:paraId="4A1A3C99" w14:textId="6B9388C7" w:rsidR="001517C6" w:rsidRDefault="001517C6" w:rsidP="00666798">
      <w:pPr>
        <w:ind w:left="1440"/>
      </w:pPr>
    </w:p>
    <w:p w14:paraId="15F33A46" w14:textId="2DDE3069" w:rsidR="001517C6" w:rsidRDefault="001517C6" w:rsidP="00666798">
      <w:pPr>
        <w:ind w:left="1440"/>
      </w:pPr>
      <w:r>
        <w:t xml:space="preserve">Put </w:t>
      </w:r>
      <w:r w:rsidR="0082628F">
        <w:t>i</w:t>
      </w:r>
      <w:r>
        <w:t>nquiry form here and a newsletter inquiry form here.</w:t>
      </w:r>
    </w:p>
    <w:p w14:paraId="4425B12A" w14:textId="28203AB9" w:rsidR="005D413E" w:rsidRDefault="005D413E" w:rsidP="005D413E">
      <w:r>
        <w:t>8.1</w:t>
      </w:r>
      <w:r>
        <w:tab/>
        <w:t>Courses</w:t>
      </w:r>
    </w:p>
    <w:p w14:paraId="7779A21F" w14:textId="53B5525C" w:rsidR="00044848" w:rsidRDefault="00044848" w:rsidP="00C03148">
      <w:pPr>
        <w:ind w:left="1440"/>
      </w:pPr>
      <w:r>
        <w:t>At the Franchise Leadership Center</w:t>
      </w:r>
      <w:r w:rsidR="0082628F">
        <w:t>,</w:t>
      </w:r>
      <w:r>
        <w:t xml:space="preserve"> we know </w:t>
      </w:r>
      <w:r w:rsidR="0082628F">
        <w:t>that the secret to success is not simple</w:t>
      </w:r>
      <w:r w:rsidR="00DB61EF">
        <w:t>,</w:t>
      </w:r>
      <w:r w:rsidR="0082628F">
        <w:t xml:space="preserve"> and it encompasses many </w:t>
      </w:r>
      <w:r w:rsidR="00014F20">
        <w:t>necessary elements, non</w:t>
      </w:r>
      <w:r w:rsidR="00DB61EF">
        <w:t>e</w:t>
      </w:r>
      <w:r w:rsidR="00014F20">
        <w:t xml:space="preserve"> of them more important th</w:t>
      </w:r>
      <w:r w:rsidR="00DB61EF">
        <w:t>a</w:t>
      </w:r>
      <w:r w:rsidR="00014F20">
        <w:t xml:space="preserve">n education. </w:t>
      </w:r>
      <w:r w:rsidR="00DB61EF">
        <w:t xml:space="preserve">We work hard to help our Franchisors and Franchisees stay up on the latest </w:t>
      </w:r>
      <w:r w:rsidR="00C03148">
        <w:t xml:space="preserve">trends affecting the market. As well we </w:t>
      </w:r>
      <w:r w:rsidR="006B3CBE">
        <w:t>help our</w:t>
      </w:r>
      <w:r w:rsidR="00C03148">
        <w:t xml:space="preserve"> franchise organization with the </w:t>
      </w:r>
      <w:r w:rsidR="00BF5E33">
        <w:t>tried</w:t>
      </w:r>
      <w:r w:rsidR="00C03148">
        <w:t xml:space="preserve"> and trusted </w:t>
      </w:r>
      <w:r w:rsidR="0076558E">
        <w:t xml:space="preserve">training in Leadership, Customer Service, </w:t>
      </w:r>
      <w:r w:rsidR="006B3CBE">
        <w:t>Teamwork</w:t>
      </w:r>
      <w:r w:rsidR="0076558E">
        <w:t xml:space="preserve">, Building successful Relationships, Emotional </w:t>
      </w:r>
      <w:r w:rsidR="006B3CBE">
        <w:t>Intelligence</w:t>
      </w:r>
      <w:r w:rsidR="00BF5E33">
        <w:t xml:space="preserve"> and much more. </w:t>
      </w:r>
      <w:r w:rsidR="005D48E0">
        <w:t xml:space="preserve">Learn best practices for hiring employees and keeping </w:t>
      </w:r>
      <w:proofErr w:type="gramStart"/>
      <w:r w:rsidR="005D48E0">
        <w:t>them, or</w:t>
      </w:r>
      <w:proofErr w:type="gramEnd"/>
      <w:r w:rsidR="005D48E0">
        <w:t xml:space="preserve"> learn how build an onboarding program that will work great for your organization. We can help you </w:t>
      </w:r>
      <w:r w:rsidR="00B46EA3">
        <w:t>obtain the knowledge you need.</w:t>
      </w:r>
    </w:p>
    <w:p w14:paraId="6E256B4F" w14:textId="2C92B860" w:rsidR="00B46EA3" w:rsidRDefault="00B46EA3" w:rsidP="00C03148">
      <w:pPr>
        <w:ind w:left="1440"/>
      </w:pPr>
    </w:p>
    <w:p w14:paraId="13B80C53" w14:textId="1EC1707A" w:rsidR="00B46EA3" w:rsidRDefault="00B46EA3" w:rsidP="00C03148">
      <w:pPr>
        <w:ind w:left="1440"/>
      </w:pPr>
      <w:r>
        <w:t xml:space="preserve">We also build individual courses on processes and procedures </w:t>
      </w:r>
      <w:proofErr w:type="gramStart"/>
      <w:r>
        <w:t>with in</w:t>
      </w:r>
      <w:proofErr w:type="gramEnd"/>
      <w:r>
        <w:t xml:space="preserve"> your organization. If you would like us to build your training videos, please contact us. We can host them, keep them secure and send you monthly reports on </w:t>
      </w:r>
      <w:r w:rsidR="00D73A3B">
        <w:t>progress</w:t>
      </w:r>
      <w:r>
        <w:t>. We can do this all from our organization.</w:t>
      </w:r>
      <w:r w:rsidR="00D73A3B">
        <w:t xml:space="preserve"> If you would like us to build a course for your organization contact us on this form</w:t>
      </w:r>
    </w:p>
    <w:p w14:paraId="7E04B04A" w14:textId="6F491833" w:rsidR="00D73A3B" w:rsidRDefault="00D73A3B" w:rsidP="00C03148">
      <w:pPr>
        <w:ind w:left="1440"/>
      </w:pPr>
      <w:r>
        <w:rPr>
          <w:noProof/>
        </w:rPr>
        <mc:AlternateContent>
          <mc:Choice Requires="wps">
            <w:drawing>
              <wp:anchor distT="0" distB="0" distL="114300" distR="114300" simplePos="0" relativeHeight="251729920" behindDoc="0" locked="0" layoutInCell="1" allowOverlap="1" wp14:anchorId="62324247" wp14:editId="7C47A300">
                <wp:simplePos x="0" y="0"/>
                <wp:positionH relativeFrom="column">
                  <wp:posOffset>851609</wp:posOffset>
                </wp:positionH>
                <wp:positionV relativeFrom="paragraph">
                  <wp:posOffset>21391</wp:posOffset>
                </wp:positionV>
                <wp:extent cx="5082180" cy="1196961"/>
                <wp:effectExtent l="0" t="0" r="23495" b="22860"/>
                <wp:wrapNone/>
                <wp:docPr id="228" name="Rectangle 228"/>
                <wp:cNvGraphicFramePr/>
                <a:graphic xmlns:a="http://schemas.openxmlformats.org/drawingml/2006/main">
                  <a:graphicData uri="http://schemas.microsoft.com/office/word/2010/wordprocessingShape">
                    <wps:wsp>
                      <wps:cNvSpPr/>
                      <wps:spPr>
                        <a:xfrm>
                          <a:off x="0" y="0"/>
                          <a:ext cx="5082180" cy="1196961"/>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84705" id="Rectangle 228" o:spid="_x0000_s1026" style="position:absolute;margin-left:67.05pt;margin-top:1.7pt;width:400.15pt;height:9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" fillcolor="#91bce3 [2168]" strokecolor="#5b9bd5 [3208]" strokeweight=".5pt">
                <v:fill color2="#7aaddd [2616]" rotate="t" colors="0 #b1cbe9;.5 #a3c1e5;1 #92b9e4" focus="100%" type="gradient">
                  <o:fill v:ext="view" type="gradientUnscaled"/>
                </v:fill>
              </v:rect>
            </w:pict>
          </mc:Fallback>
        </mc:AlternateContent>
      </w:r>
    </w:p>
    <w:p w14:paraId="3C09DDA3" w14:textId="6188827D" w:rsidR="00D73A3B" w:rsidRDefault="00D73A3B" w:rsidP="00C03148">
      <w:pPr>
        <w:ind w:left="1440"/>
      </w:pPr>
    </w:p>
    <w:p w14:paraId="4D02F22A" w14:textId="05111FA9" w:rsidR="00D73A3B" w:rsidRDefault="00D73A3B" w:rsidP="00C03148">
      <w:pPr>
        <w:ind w:left="1440"/>
      </w:pPr>
    </w:p>
    <w:p w14:paraId="7CF8472B" w14:textId="5BCF4657" w:rsidR="00D73A3B" w:rsidRDefault="00D73A3B" w:rsidP="00C03148">
      <w:pPr>
        <w:ind w:left="1440"/>
      </w:pPr>
    </w:p>
    <w:p w14:paraId="39CA4C0D" w14:textId="20D45D66" w:rsidR="00D73A3B" w:rsidRDefault="00D73A3B" w:rsidP="00C03148">
      <w:pPr>
        <w:ind w:left="1440"/>
      </w:pPr>
    </w:p>
    <w:p w14:paraId="0E0FE142" w14:textId="77777777" w:rsidR="00D73A3B" w:rsidRDefault="00D73A3B" w:rsidP="00C03148">
      <w:pPr>
        <w:ind w:left="1440"/>
      </w:pPr>
    </w:p>
    <w:p w14:paraId="2889CD04" w14:textId="77777777" w:rsidR="00D73A3B" w:rsidRDefault="00D73A3B" w:rsidP="00C03148">
      <w:pPr>
        <w:ind w:left="1440"/>
      </w:pPr>
    </w:p>
    <w:p w14:paraId="750A7E62" w14:textId="77777777" w:rsidR="005D413E" w:rsidRPr="008204A6" w:rsidRDefault="005D413E" w:rsidP="005D413E">
      <w:pPr>
        <w:rPr>
          <w:lang w:val="fr-CA"/>
        </w:rPr>
      </w:pPr>
      <w:r w:rsidRPr="008204A6">
        <w:rPr>
          <w:lang w:val="fr-CA"/>
        </w:rPr>
        <w:t>8.1.1</w:t>
      </w:r>
      <w:r w:rsidRPr="008204A6">
        <w:rPr>
          <w:lang w:val="fr-CA"/>
        </w:rPr>
        <w:tab/>
        <w:t>Course 1</w:t>
      </w:r>
    </w:p>
    <w:p w14:paraId="2E9F658C" w14:textId="77777777" w:rsidR="005D413E" w:rsidRPr="008204A6" w:rsidRDefault="005D413E" w:rsidP="005D413E">
      <w:pPr>
        <w:rPr>
          <w:lang w:val="fr-CA"/>
        </w:rPr>
      </w:pPr>
      <w:r w:rsidRPr="008204A6">
        <w:rPr>
          <w:lang w:val="fr-CA"/>
        </w:rPr>
        <w:t>8.1.2</w:t>
      </w:r>
      <w:r w:rsidRPr="008204A6">
        <w:rPr>
          <w:lang w:val="fr-CA"/>
        </w:rPr>
        <w:tab/>
        <w:t>Course 2</w:t>
      </w:r>
    </w:p>
    <w:p w14:paraId="34076DB9" w14:textId="77777777" w:rsidR="005D413E" w:rsidRPr="008204A6" w:rsidRDefault="005D413E" w:rsidP="005D413E">
      <w:pPr>
        <w:rPr>
          <w:lang w:val="fr-CA"/>
        </w:rPr>
      </w:pPr>
      <w:r w:rsidRPr="008204A6">
        <w:rPr>
          <w:lang w:val="fr-CA"/>
        </w:rPr>
        <w:t>8.1.3</w:t>
      </w:r>
      <w:r w:rsidRPr="008204A6">
        <w:rPr>
          <w:lang w:val="fr-CA"/>
        </w:rPr>
        <w:tab/>
        <w:t>Course 3</w:t>
      </w:r>
    </w:p>
    <w:p w14:paraId="1C091F16" w14:textId="77777777" w:rsidR="005D413E" w:rsidRPr="008204A6" w:rsidRDefault="005D413E" w:rsidP="005D413E">
      <w:pPr>
        <w:rPr>
          <w:lang w:val="fr-CA"/>
        </w:rPr>
      </w:pPr>
      <w:r w:rsidRPr="008204A6">
        <w:rPr>
          <w:lang w:val="fr-CA"/>
        </w:rPr>
        <w:t>8.1.4</w:t>
      </w:r>
      <w:r w:rsidRPr="008204A6">
        <w:rPr>
          <w:lang w:val="fr-CA"/>
        </w:rPr>
        <w:tab/>
        <w:t>Course 4</w:t>
      </w:r>
    </w:p>
    <w:p w14:paraId="121272E0" w14:textId="24FA5068" w:rsidR="005D413E" w:rsidRPr="008204A6" w:rsidRDefault="005D413E" w:rsidP="005D413E">
      <w:pPr>
        <w:rPr>
          <w:lang w:val="fr-CA"/>
        </w:rPr>
      </w:pPr>
      <w:r w:rsidRPr="008204A6">
        <w:rPr>
          <w:lang w:val="fr-CA"/>
        </w:rPr>
        <w:t>8.1.5</w:t>
      </w:r>
      <w:r w:rsidRPr="008204A6">
        <w:rPr>
          <w:lang w:val="fr-CA"/>
        </w:rPr>
        <w:tab/>
        <w:t>Course 5</w:t>
      </w:r>
    </w:p>
    <w:sectPr w:rsidR="005D413E" w:rsidRPr="008204A6">
      <w:footerReference w:type="default" r:id="rId1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9" w:author="Michelle" w:date="2020-04-12T12:32:00Z" w:initials="M">
    <w:p w14:paraId="6929E7CF" w14:textId="69C4C262" w:rsidR="001209A8" w:rsidRDefault="001209A8">
      <w:pPr>
        <w:pStyle w:val="CommentText"/>
      </w:pPr>
      <w:r>
        <w:rPr>
          <w:rStyle w:val="CommentReference"/>
        </w:rPr>
        <w:annotationRef/>
      </w:r>
    </w:p>
  </w:comment>
  <w:comment w:id="80" w:author="Michelle" w:date="2020-04-12T12:32:00Z" w:initials="M">
    <w:p w14:paraId="2AEB0520" w14:textId="15305B91" w:rsidR="001209A8" w:rsidRDefault="001209A8">
      <w:pPr>
        <w:pStyle w:val="CommentText"/>
      </w:pPr>
      <w:r>
        <w:rPr>
          <w:rStyle w:val="CommentReference"/>
        </w:rPr>
        <w:annotationRef/>
      </w:r>
    </w:p>
  </w:comment>
  <w:comment w:id="81" w:author="Michelle" w:date="2020-04-12T12:32:00Z" w:initials="M">
    <w:p w14:paraId="6A592F02" w14:textId="1080A938" w:rsidR="001209A8" w:rsidRDefault="001209A8">
      <w:pPr>
        <w:pStyle w:val="CommentText"/>
      </w:pPr>
      <w:r>
        <w:rPr>
          <w:rStyle w:val="CommentReference"/>
        </w:rPr>
        <w:annotationRef/>
      </w:r>
      <w:r>
        <w:t>You have the word “The” in the description for the Franchise section, but not in the Franchisee section</w:t>
      </w:r>
    </w:p>
  </w:comment>
  <w:comment w:id="83" w:author="Michelle" w:date="2020-04-12T12:33:00Z" w:initials="M">
    <w:p w14:paraId="52201A95" w14:textId="15DB498A" w:rsidR="001209A8" w:rsidRDefault="001209A8">
      <w:pPr>
        <w:pStyle w:val="CommentText"/>
      </w:pPr>
      <w:r>
        <w:rPr>
          <w:rStyle w:val="CommentReference"/>
        </w:rPr>
        <w:annotationRef/>
      </w:r>
      <w:r>
        <w:t>“in some cases” may not be necessary text</w:t>
      </w:r>
    </w:p>
  </w:comment>
  <w:comment w:id="86" w:author="Michelle" w:date="2020-04-12T12:34:00Z" w:initials="M">
    <w:p w14:paraId="43C4F78A" w14:textId="6020A209" w:rsidR="001209A8" w:rsidRDefault="001209A8">
      <w:pPr>
        <w:pStyle w:val="CommentText"/>
      </w:pPr>
      <w:r>
        <w:rPr>
          <w:rStyle w:val="CommentReference"/>
        </w:rPr>
        <w:annotationRef/>
      </w:r>
      <w:r>
        <w:t>Lastly can be interpreted the as “less than”. Why not say “other staff within your franchise who support your operations”</w:t>
      </w:r>
    </w:p>
  </w:comment>
  <w:comment w:id="123" w:author="Michelle" w:date="2020-04-12T20:16:00Z" w:initials="M">
    <w:p w14:paraId="4C80AFD7" w14:textId="78033B75" w:rsidR="00CB284D" w:rsidRDefault="00CB284D">
      <w:pPr>
        <w:pStyle w:val="CommentText"/>
      </w:pPr>
      <w:r>
        <w:rPr>
          <w:rStyle w:val="CommentReference"/>
        </w:rPr>
        <w:annotationRef/>
      </w:r>
      <w:r>
        <w:t>If you keep the line above that states “Our Services” then there is no need to keep this line: “The Franchise Leadership Centre offers the following services”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29E7CF" w15:done="0"/>
  <w15:commentEx w15:paraId="2AEB0520" w15:done="0"/>
  <w15:commentEx w15:paraId="6A592F02" w15:done="0"/>
  <w15:commentEx w15:paraId="52201A95" w15:done="0"/>
  <w15:commentEx w15:paraId="43C4F78A" w15:done="0"/>
  <w15:commentEx w15:paraId="4C80AF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D88C0" w16cex:dateUtc="2020-04-12T19:32:00Z"/>
  <w16cex:commentExtensible w16cex:durableId="223D88EC" w16cex:dateUtc="2020-04-12T19:32:00Z"/>
  <w16cex:commentExtensible w16cex:durableId="223D88CE" w16cex:dateUtc="2020-04-12T19:32:00Z"/>
  <w16cex:commentExtensible w16cex:durableId="223D8902" w16cex:dateUtc="2020-04-12T19:33:00Z"/>
  <w16cex:commentExtensible w16cex:durableId="223D8945" w16cex:dateUtc="2020-04-12T19:34:00Z"/>
  <w16cex:commentExtensible w16cex:durableId="223DF5A5" w16cex:dateUtc="2020-04-13T0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29E7CF" w16cid:durableId="223D88C0"/>
  <w16cid:commentId w16cid:paraId="2AEB0520" w16cid:durableId="223D88EC"/>
  <w16cid:commentId w16cid:paraId="6A592F02" w16cid:durableId="223D88CE"/>
  <w16cid:commentId w16cid:paraId="52201A95" w16cid:durableId="223D8902"/>
  <w16cid:commentId w16cid:paraId="43C4F78A" w16cid:durableId="223D8945"/>
  <w16cid:commentId w16cid:paraId="4C80AFD7" w16cid:durableId="223DF5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F5CFE" w14:textId="77777777" w:rsidR="001C1826" w:rsidRDefault="001C1826" w:rsidP="00D73A3B">
      <w:pPr>
        <w:spacing w:after="0" w:line="240" w:lineRule="auto"/>
      </w:pPr>
      <w:r>
        <w:separator/>
      </w:r>
    </w:p>
  </w:endnote>
  <w:endnote w:type="continuationSeparator" w:id="0">
    <w:p w14:paraId="2CD6BB3B" w14:textId="77777777" w:rsidR="001C1826" w:rsidRDefault="001C1826" w:rsidP="00D7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278812"/>
      <w:docPartObj>
        <w:docPartGallery w:val="Page Numbers (Bottom of Page)"/>
        <w:docPartUnique/>
      </w:docPartObj>
    </w:sdtPr>
    <w:sdtEndPr>
      <w:rPr>
        <w:noProof/>
      </w:rPr>
    </w:sdtEndPr>
    <w:sdtContent>
      <w:p w14:paraId="007B135D" w14:textId="4F68E300" w:rsidR="001209A8" w:rsidRDefault="001209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19CEF8" w14:textId="77777777" w:rsidR="001209A8" w:rsidRDefault="00120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1E3AA" w14:textId="77777777" w:rsidR="001C1826" w:rsidRDefault="001C1826" w:rsidP="00D73A3B">
      <w:pPr>
        <w:spacing w:after="0" w:line="240" w:lineRule="auto"/>
      </w:pPr>
      <w:r>
        <w:separator/>
      </w:r>
    </w:p>
  </w:footnote>
  <w:footnote w:type="continuationSeparator" w:id="0">
    <w:p w14:paraId="05EA1D10" w14:textId="77777777" w:rsidR="001C1826" w:rsidRDefault="001C1826" w:rsidP="00D73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7D1F"/>
    <w:multiLevelType w:val="hybridMultilevel"/>
    <w:tmpl w:val="394CA3CA"/>
    <w:lvl w:ilvl="0" w:tplc="D2162860">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FF023FB"/>
    <w:multiLevelType w:val="hybridMultilevel"/>
    <w:tmpl w:val="10B201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03A5003"/>
    <w:multiLevelType w:val="hybridMultilevel"/>
    <w:tmpl w:val="9EDAA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elle">
    <w15:presenceInfo w15:providerId="AD" w15:userId="S::info@michelleray.com::e9b5bd8e-4310-442e-b899-20e03abea307"/>
  </w15:person>
  <w15:person w15:author="Steve Whiteside">
    <w15:presenceInfo w15:providerId="Windows Live" w15:userId="b83c68d71c3ab9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NjM1NDQ0NjUAspV0lIJTi4sz8/NACixqAVNARMAsAAAA"/>
  </w:docVars>
  <w:rsids>
    <w:rsidRoot w:val="005D413E"/>
    <w:rsid w:val="00001DD6"/>
    <w:rsid w:val="00014567"/>
    <w:rsid w:val="00014F20"/>
    <w:rsid w:val="00015C36"/>
    <w:rsid w:val="00041DA3"/>
    <w:rsid w:val="00044848"/>
    <w:rsid w:val="00046C70"/>
    <w:rsid w:val="0005396D"/>
    <w:rsid w:val="00063945"/>
    <w:rsid w:val="00063FC5"/>
    <w:rsid w:val="00073E1D"/>
    <w:rsid w:val="00081E68"/>
    <w:rsid w:val="00083A78"/>
    <w:rsid w:val="0009203B"/>
    <w:rsid w:val="000A0E36"/>
    <w:rsid w:val="000B06A3"/>
    <w:rsid w:val="000C166B"/>
    <w:rsid w:val="000D3B5F"/>
    <w:rsid w:val="000D4F4C"/>
    <w:rsid w:val="000D7224"/>
    <w:rsid w:val="000E5F18"/>
    <w:rsid w:val="000F096E"/>
    <w:rsid w:val="000F4BAB"/>
    <w:rsid w:val="000F4FB5"/>
    <w:rsid w:val="00120305"/>
    <w:rsid w:val="001209A8"/>
    <w:rsid w:val="001217D0"/>
    <w:rsid w:val="00125FD2"/>
    <w:rsid w:val="00130E80"/>
    <w:rsid w:val="0013312B"/>
    <w:rsid w:val="001517C6"/>
    <w:rsid w:val="00190C37"/>
    <w:rsid w:val="00192E76"/>
    <w:rsid w:val="001C1826"/>
    <w:rsid w:val="001D129A"/>
    <w:rsid w:val="001E446F"/>
    <w:rsid w:val="001F19AE"/>
    <w:rsid w:val="00202224"/>
    <w:rsid w:val="00212005"/>
    <w:rsid w:val="00252F73"/>
    <w:rsid w:val="00256126"/>
    <w:rsid w:val="00256460"/>
    <w:rsid w:val="00257617"/>
    <w:rsid w:val="00272C77"/>
    <w:rsid w:val="0027543C"/>
    <w:rsid w:val="002837C6"/>
    <w:rsid w:val="0029057F"/>
    <w:rsid w:val="002B7922"/>
    <w:rsid w:val="002C4503"/>
    <w:rsid w:val="003028E8"/>
    <w:rsid w:val="00311BDD"/>
    <w:rsid w:val="00316EB9"/>
    <w:rsid w:val="00317680"/>
    <w:rsid w:val="003329C6"/>
    <w:rsid w:val="00342F01"/>
    <w:rsid w:val="00364045"/>
    <w:rsid w:val="003701AE"/>
    <w:rsid w:val="00377CBF"/>
    <w:rsid w:val="00397C95"/>
    <w:rsid w:val="003A45D7"/>
    <w:rsid w:val="003A69AC"/>
    <w:rsid w:val="003B2DF0"/>
    <w:rsid w:val="003B7953"/>
    <w:rsid w:val="003C267F"/>
    <w:rsid w:val="003C6421"/>
    <w:rsid w:val="003D3ACB"/>
    <w:rsid w:val="00400521"/>
    <w:rsid w:val="0040273D"/>
    <w:rsid w:val="00413114"/>
    <w:rsid w:val="00425415"/>
    <w:rsid w:val="00430340"/>
    <w:rsid w:val="00435CF2"/>
    <w:rsid w:val="00445103"/>
    <w:rsid w:val="00452DB9"/>
    <w:rsid w:val="00457C6B"/>
    <w:rsid w:val="00461E81"/>
    <w:rsid w:val="00465C92"/>
    <w:rsid w:val="00465F9D"/>
    <w:rsid w:val="00467A23"/>
    <w:rsid w:val="0047089E"/>
    <w:rsid w:val="0049024E"/>
    <w:rsid w:val="004C03E5"/>
    <w:rsid w:val="004C531C"/>
    <w:rsid w:val="004D10AD"/>
    <w:rsid w:val="004D3CB3"/>
    <w:rsid w:val="00505A82"/>
    <w:rsid w:val="00510FD2"/>
    <w:rsid w:val="00514FFF"/>
    <w:rsid w:val="005155C6"/>
    <w:rsid w:val="00523ECA"/>
    <w:rsid w:val="005270EB"/>
    <w:rsid w:val="00542F9A"/>
    <w:rsid w:val="005432A4"/>
    <w:rsid w:val="0055356B"/>
    <w:rsid w:val="00553C2A"/>
    <w:rsid w:val="00575EDD"/>
    <w:rsid w:val="005972BD"/>
    <w:rsid w:val="005D413E"/>
    <w:rsid w:val="005D48E0"/>
    <w:rsid w:val="005D5CE4"/>
    <w:rsid w:val="005D71BD"/>
    <w:rsid w:val="005E03DF"/>
    <w:rsid w:val="005F5974"/>
    <w:rsid w:val="006012A1"/>
    <w:rsid w:val="00623D8B"/>
    <w:rsid w:val="00626076"/>
    <w:rsid w:val="00632916"/>
    <w:rsid w:val="00633A6C"/>
    <w:rsid w:val="00644EAC"/>
    <w:rsid w:val="00657D6E"/>
    <w:rsid w:val="00664528"/>
    <w:rsid w:val="00666798"/>
    <w:rsid w:val="006767B3"/>
    <w:rsid w:val="006A42ED"/>
    <w:rsid w:val="006B3CBE"/>
    <w:rsid w:val="006B6FD4"/>
    <w:rsid w:val="006E02A5"/>
    <w:rsid w:val="00702B96"/>
    <w:rsid w:val="0074468A"/>
    <w:rsid w:val="00755A65"/>
    <w:rsid w:val="00756D20"/>
    <w:rsid w:val="007570B0"/>
    <w:rsid w:val="0076246E"/>
    <w:rsid w:val="00763C53"/>
    <w:rsid w:val="0076558E"/>
    <w:rsid w:val="007802C8"/>
    <w:rsid w:val="007A0CE6"/>
    <w:rsid w:val="007B2447"/>
    <w:rsid w:val="007B7ED1"/>
    <w:rsid w:val="007C1BF7"/>
    <w:rsid w:val="007D3615"/>
    <w:rsid w:val="00805191"/>
    <w:rsid w:val="00806C09"/>
    <w:rsid w:val="00807F92"/>
    <w:rsid w:val="008129DC"/>
    <w:rsid w:val="008164D2"/>
    <w:rsid w:val="008204A6"/>
    <w:rsid w:val="008215B2"/>
    <w:rsid w:val="00822820"/>
    <w:rsid w:val="00825FCD"/>
    <w:rsid w:val="0082628F"/>
    <w:rsid w:val="0087432E"/>
    <w:rsid w:val="008825E6"/>
    <w:rsid w:val="00883992"/>
    <w:rsid w:val="008A015A"/>
    <w:rsid w:val="008B6762"/>
    <w:rsid w:val="008E592E"/>
    <w:rsid w:val="008E617C"/>
    <w:rsid w:val="008F120D"/>
    <w:rsid w:val="008F6ACD"/>
    <w:rsid w:val="00924D7D"/>
    <w:rsid w:val="009421C4"/>
    <w:rsid w:val="009422EC"/>
    <w:rsid w:val="00962AE5"/>
    <w:rsid w:val="00974494"/>
    <w:rsid w:val="0097671D"/>
    <w:rsid w:val="00982449"/>
    <w:rsid w:val="0098310A"/>
    <w:rsid w:val="00985EC5"/>
    <w:rsid w:val="009860BA"/>
    <w:rsid w:val="00987995"/>
    <w:rsid w:val="009A6CD9"/>
    <w:rsid w:val="009B350E"/>
    <w:rsid w:val="009C04F7"/>
    <w:rsid w:val="009C368B"/>
    <w:rsid w:val="009D1215"/>
    <w:rsid w:val="009D2F47"/>
    <w:rsid w:val="009D3BEE"/>
    <w:rsid w:val="009D5791"/>
    <w:rsid w:val="00A142CD"/>
    <w:rsid w:val="00A2213E"/>
    <w:rsid w:val="00A2359A"/>
    <w:rsid w:val="00A40029"/>
    <w:rsid w:val="00A40429"/>
    <w:rsid w:val="00A60F94"/>
    <w:rsid w:val="00A765AF"/>
    <w:rsid w:val="00A94A7B"/>
    <w:rsid w:val="00AC3C4C"/>
    <w:rsid w:val="00AC410B"/>
    <w:rsid w:val="00AC7CB6"/>
    <w:rsid w:val="00AD5B34"/>
    <w:rsid w:val="00AE1AB8"/>
    <w:rsid w:val="00AE1B03"/>
    <w:rsid w:val="00AE27C5"/>
    <w:rsid w:val="00AE646A"/>
    <w:rsid w:val="00AF16A2"/>
    <w:rsid w:val="00AF2C97"/>
    <w:rsid w:val="00AF36CE"/>
    <w:rsid w:val="00B03683"/>
    <w:rsid w:val="00B04F48"/>
    <w:rsid w:val="00B13147"/>
    <w:rsid w:val="00B303A4"/>
    <w:rsid w:val="00B46EA3"/>
    <w:rsid w:val="00B819A1"/>
    <w:rsid w:val="00B873F1"/>
    <w:rsid w:val="00B93EE4"/>
    <w:rsid w:val="00B97120"/>
    <w:rsid w:val="00BA65D2"/>
    <w:rsid w:val="00BA669A"/>
    <w:rsid w:val="00BB1853"/>
    <w:rsid w:val="00BB26E8"/>
    <w:rsid w:val="00BB6645"/>
    <w:rsid w:val="00BB7A7F"/>
    <w:rsid w:val="00BB7FE7"/>
    <w:rsid w:val="00BE66E1"/>
    <w:rsid w:val="00BF5568"/>
    <w:rsid w:val="00BF5E33"/>
    <w:rsid w:val="00BF7E50"/>
    <w:rsid w:val="00C03148"/>
    <w:rsid w:val="00C04FAC"/>
    <w:rsid w:val="00C077F7"/>
    <w:rsid w:val="00C30836"/>
    <w:rsid w:val="00C36F85"/>
    <w:rsid w:val="00C40E89"/>
    <w:rsid w:val="00C91362"/>
    <w:rsid w:val="00CB284D"/>
    <w:rsid w:val="00CC14E6"/>
    <w:rsid w:val="00CD44EC"/>
    <w:rsid w:val="00CD7245"/>
    <w:rsid w:val="00D11631"/>
    <w:rsid w:val="00D24F6B"/>
    <w:rsid w:val="00D250DB"/>
    <w:rsid w:val="00D3192D"/>
    <w:rsid w:val="00D32E8B"/>
    <w:rsid w:val="00D52D9E"/>
    <w:rsid w:val="00D56087"/>
    <w:rsid w:val="00D73A3B"/>
    <w:rsid w:val="00D80CD9"/>
    <w:rsid w:val="00DA7024"/>
    <w:rsid w:val="00DA719B"/>
    <w:rsid w:val="00DB61EF"/>
    <w:rsid w:val="00DB66A4"/>
    <w:rsid w:val="00DD54D4"/>
    <w:rsid w:val="00E04D57"/>
    <w:rsid w:val="00E12CDF"/>
    <w:rsid w:val="00E20F16"/>
    <w:rsid w:val="00E22285"/>
    <w:rsid w:val="00E426C9"/>
    <w:rsid w:val="00E45832"/>
    <w:rsid w:val="00E4750E"/>
    <w:rsid w:val="00E807EA"/>
    <w:rsid w:val="00E850E3"/>
    <w:rsid w:val="00E939C3"/>
    <w:rsid w:val="00E97260"/>
    <w:rsid w:val="00EB580C"/>
    <w:rsid w:val="00EC0396"/>
    <w:rsid w:val="00EC5279"/>
    <w:rsid w:val="00EC692C"/>
    <w:rsid w:val="00ED1A03"/>
    <w:rsid w:val="00ED55AA"/>
    <w:rsid w:val="00EE0F79"/>
    <w:rsid w:val="00EF337D"/>
    <w:rsid w:val="00F01B99"/>
    <w:rsid w:val="00F03FD2"/>
    <w:rsid w:val="00F11A5D"/>
    <w:rsid w:val="00F16A01"/>
    <w:rsid w:val="00F17F8B"/>
    <w:rsid w:val="00F24CAF"/>
    <w:rsid w:val="00F31937"/>
    <w:rsid w:val="00F6528C"/>
    <w:rsid w:val="00F91C2E"/>
    <w:rsid w:val="00FD3E73"/>
    <w:rsid w:val="00FD6585"/>
    <w:rsid w:val="00FF755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6A55"/>
  <w15:chartTrackingRefBased/>
  <w15:docId w15:val="{3DEFA6CD-9BB0-4E31-8646-1D3E41FB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41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413E"/>
    <w:rPr>
      <w:rFonts w:eastAsiaTheme="minorEastAsia"/>
      <w:lang w:val="en-US"/>
    </w:rPr>
  </w:style>
  <w:style w:type="paragraph" w:styleId="ListParagraph">
    <w:name w:val="List Paragraph"/>
    <w:basedOn w:val="Normal"/>
    <w:uiPriority w:val="34"/>
    <w:qFormat/>
    <w:rsid w:val="00BA669A"/>
    <w:pPr>
      <w:ind w:left="720"/>
      <w:contextualSpacing/>
    </w:pPr>
  </w:style>
  <w:style w:type="paragraph" w:styleId="Header">
    <w:name w:val="header"/>
    <w:basedOn w:val="Normal"/>
    <w:link w:val="HeaderChar"/>
    <w:uiPriority w:val="99"/>
    <w:unhideWhenUsed/>
    <w:rsid w:val="00D73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A3B"/>
  </w:style>
  <w:style w:type="paragraph" w:styleId="Footer">
    <w:name w:val="footer"/>
    <w:basedOn w:val="Normal"/>
    <w:link w:val="FooterChar"/>
    <w:uiPriority w:val="99"/>
    <w:unhideWhenUsed/>
    <w:rsid w:val="00D73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A3B"/>
  </w:style>
  <w:style w:type="paragraph" w:styleId="BalloonText">
    <w:name w:val="Balloon Text"/>
    <w:basedOn w:val="Normal"/>
    <w:link w:val="BalloonTextChar"/>
    <w:uiPriority w:val="99"/>
    <w:semiHidden/>
    <w:unhideWhenUsed/>
    <w:rsid w:val="00825FC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5FCD"/>
    <w:rPr>
      <w:rFonts w:ascii="Times New Roman" w:hAnsi="Times New Roman" w:cs="Times New Roman"/>
      <w:sz w:val="18"/>
      <w:szCs w:val="18"/>
    </w:rPr>
  </w:style>
  <w:style w:type="paragraph" w:styleId="Revision">
    <w:name w:val="Revision"/>
    <w:hidden/>
    <w:uiPriority w:val="99"/>
    <w:semiHidden/>
    <w:rsid w:val="00825FCD"/>
    <w:pPr>
      <w:spacing w:after="0" w:line="240" w:lineRule="auto"/>
    </w:pPr>
  </w:style>
  <w:style w:type="character" w:styleId="CommentReference">
    <w:name w:val="annotation reference"/>
    <w:basedOn w:val="DefaultParagraphFont"/>
    <w:uiPriority w:val="99"/>
    <w:semiHidden/>
    <w:unhideWhenUsed/>
    <w:rsid w:val="0055356B"/>
    <w:rPr>
      <w:sz w:val="16"/>
      <w:szCs w:val="16"/>
    </w:rPr>
  </w:style>
  <w:style w:type="paragraph" w:styleId="CommentText">
    <w:name w:val="annotation text"/>
    <w:basedOn w:val="Normal"/>
    <w:link w:val="CommentTextChar"/>
    <w:uiPriority w:val="99"/>
    <w:semiHidden/>
    <w:unhideWhenUsed/>
    <w:rsid w:val="0055356B"/>
    <w:pPr>
      <w:spacing w:line="240" w:lineRule="auto"/>
    </w:pPr>
    <w:rPr>
      <w:sz w:val="20"/>
      <w:szCs w:val="20"/>
    </w:rPr>
  </w:style>
  <w:style w:type="character" w:customStyle="1" w:styleId="CommentTextChar">
    <w:name w:val="Comment Text Char"/>
    <w:basedOn w:val="DefaultParagraphFont"/>
    <w:link w:val="CommentText"/>
    <w:uiPriority w:val="99"/>
    <w:semiHidden/>
    <w:rsid w:val="0055356B"/>
    <w:rPr>
      <w:sz w:val="20"/>
      <w:szCs w:val="20"/>
    </w:rPr>
  </w:style>
  <w:style w:type="paragraph" w:styleId="CommentSubject">
    <w:name w:val="annotation subject"/>
    <w:basedOn w:val="CommentText"/>
    <w:next w:val="CommentText"/>
    <w:link w:val="CommentSubjectChar"/>
    <w:uiPriority w:val="99"/>
    <w:semiHidden/>
    <w:unhideWhenUsed/>
    <w:rsid w:val="0055356B"/>
    <w:rPr>
      <w:b/>
      <w:bCs/>
    </w:rPr>
  </w:style>
  <w:style w:type="character" w:customStyle="1" w:styleId="CommentSubjectChar">
    <w:name w:val="Comment Subject Char"/>
    <w:basedOn w:val="CommentTextChar"/>
    <w:link w:val="CommentSubject"/>
    <w:uiPriority w:val="99"/>
    <w:semiHidden/>
    <w:rsid w:val="005535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3787</Words>
  <Characters>19810</Characters>
  <Application>Microsoft Office Word</Application>
  <DocSecurity>0</DocSecurity>
  <Lines>440</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Whiteside</dc:creator>
  <cp:keywords/>
  <dc:description/>
  <cp:lastModifiedBy>Steve Whiteside</cp:lastModifiedBy>
  <cp:revision>2</cp:revision>
  <dcterms:created xsi:type="dcterms:W3CDTF">2020-04-15T01:47:00Z</dcterms:created>
  <dcterms:modified xsi:type="dcterms:W3CDTF">2020-04-15T01:47:00Z</dcterms:modified>
</cp:coreProperties>
</file>